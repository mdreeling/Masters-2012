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816" w:rsidRPr="004E74AC" w:rsidRDefault="00374816">
      <w:pPr>
        <w:widowControl w:val="0"/>
        <w:autoSpaceDE w:val="0"/>
        <w:autoSpaceDN w:val="0"/>
        <w:adjustRightInd w:val="0"/>
        <w:spacing w:line="12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rsidP="006F5787">
      <w:pPr>
        <w:widowControl w:val="0"/>
        <w:autoSpaceDE w:val="0"/>
        <w:autoSpaceDN w:val="0"/>
        <w:adjustRightInd w:val="0"/>
        <w:spacing w:before="31"/>
        <w:ind w:left="2145" w:right="2178"/>
        <w:jc w:val="center"/>
        <w:rPr>
          <w:sz w:val="20"/>
          <w:szCs w:val="20"/>
        </w:rPr>
      </w:pPr>
      <w:r w:rsidRPr="004E74AC">
        <w:rPr>
          <w:sz w:val="20"/>
          <w:szCs w:val="20"/>
        </w:rPr>
        <w:t>MSc</w:t>
      </w:r>
      <w:r w:rsidRPr="004E74AC">
        <w:rPr>
          <w:spacing w:val="21"/>
          <w:sz w:val="20"/>
          <w:szCs w:val="20"/>
        </w:rPr>
        <w:t xml:space="preserve"> </w:t>
      </w:r>
      <w:r w:rsidRPr="004E74AC">
        <w:rPr>
          <w:sz w:val="20"/>
          <w:szCs w:val="20"/>
        </w:rPr>
        <w:t>in</w:t>
      </w:r>
      <w:r w:rsidRPr="004E74AC">
        <w:rPr>
          <w:spacing w:val="26"/>
          <w:sz w:val="20"/>
          <w:szCs w:val="20"/>
        </w:rPr>
        <w:t xml:space="preserve"> </w:t>
      </w:r>
      <w:r w:rsidRPr="004E74AC">
        <w:rPr>
          <w:w w:val="106"/>
          <w:sz w:val="20"/>
          <w:szCs w:val="20"/>
        </w:rPr>
        <w:t>Computing</w:t>
      </w:r>
      <w:r w:rsidRPr="004E74AC">
        <w:rPr>
          <w:spacing w:val="32"/>
          <w:w w:val="106"/>
          <w:sz w:val="20"/>
          <w:szCs w:val="20"/>
        </w:rPr>
        <w:t xml:space="preserve"> </w:t>
      </w:r>
      <w:r w:rsidRPr="004E74AC">
        <w:rPr>
          <w:w w:val="106"/>
          <w:sz w:val="20"/>
          <w:szCs w:val="20"/>
        </w:rPr>
        <w:t>(Com</w:t>
      </w:r>
      <w:r w:rsidRPr="004E74AC">
        <w:rPr>
          <w:spacing w:val="-5"/>
          <w:w w:val="106"/>
          <w:sz w:val="20"/>
          <w:szCs w:val="20"/>
        </w:rPr>
        <w:t>m</w:t>
      </w:r>
      <w:r w:rsidRPr="004E74AC">
        <w:rPr>
          <w:w w:val="106"/>
          <w:sz w:val="20"/>
          <w:szCs w:val="20"/>
        </w:rPr>
        <w:t>unications</w:t>
      </w:r>
      <w:r w:rsidRPr="004E74AC">
        <w:rPr>
          <w:spacing w:val="13"/>
          <w:w w:val="106"/>
          <w:sz w:val="20"/>
          <w:szCs w:val="20"/>
        </w:rPr>
        <w:t xml:space="preserve"> </w:t>
      </w:r>
      <w:r w:rsidRPr="004E74AC">
        <w:rPr>
          <w:w w:val="104"/>
          <w:sz w:val="20"/>
          <w:szCs w:val="20"/>
        </w:rPr>
        <w:t>Sof</w:t>
      </w:r>
      <w:r w:rsidRPr="004E74AC">
        <w:rPr>
          <w:spacing w:val="-5"/>
          <w:w w:val="104"/>
          <w:sz w:val="20"/>
          <w:szCs w:val="20"/>
        </w:rPr>
        <w:t>t</w:t>
      </w:r>
      <w:r w:rsidRPr="004E74AC">
        <w:rPr>
          <w:spacing w:val="-6"/>
          <w:w w:val="99"/>
          <w:sz w:val="20"/>
          <w:szCs w:val="20"/>
        </w:rPr>
        <w:t>w</w:t>
      </w:r>
      <w:r w:rsidRPr="004E74AC">
        <w:rPr>
          <w:w w:val="110"/>
          <w:sz w:val="20"/>
          <w:szCs w:val="20"/>
        </w:rPr>
        <w:t>are)</w:t>
      </w: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E23A5" w:rsidRPr="004E74AC" w:rsidRDefault="003E23A5" w:rsidP="006F5787">
      <w:pPr>
        <w:widowControl w:val="0"/>
        <w:autoSpaceDE w:val="0"/>
        <w:autoSpaceDN w:val="0"/>
        <w:adjustRightInd w:val="0"/>
        <w:spacing w:line="254" w:lineRule="auto"/>
        <w:ind w:right="809"/>
        <w:jc w:val="center"/>
        <w:rPr>
          <w:b/>
          <w:sz w:val="20"/>
          <w:szCs w:val="20"/>
        </w:rPr>
      </w:pPr>
    </w:p>
    <w:p w:rsidR="00374816" w:rsidRPr="006F5787" w:rsidRDefault="001F238E" w:rsidP="006F5787">
      <w:pPr>
        <w:widowControl w:val="0"/>
        <w:autoSpaceDE w:val="0"/>
        <w:autoSpaceDN w:val="0"/>
        <w:adjustRightInd w:val="0"/>
        <w:spacing w:line="254" w:lineRule="auto"/>
        <w:ind w:left="994" w:right="590" w:firstLine="1"/>
        <w:jc w:val="center"/>
        <w:rPr>
          <w:ins w:id="0" w:author="Neo" w:date="2013-03-25T23:02:00Z"/>
          <w:sz w:val="48"/>
          <w:szCs w:val="48"/>
        </w:rPr>
      </w:pPr>
      <w:r w:rsidRPr="006F5787">
        <w:rPr>
          <w:sz w:val="48"/>
          <w:szCs w:val="48"/>
        </w:rPr>
        <w:t xml:space="preserve">A </w:t>
      </w:r>
      <w:r w:rsidR="004F13FE" w:rsidRPr="006F5787">
        <w:rPr>
          <w:sz w:val="48"/>
          <w:szCs w:val="48"/>
        </w:rPr>
        <w:t xml:space="preserve">Lightweight </w:t>
      </w:r>
      <w:r w:rsidRPr="006F5787">
        <w:rPr>
          <w:sz w:val="48"/>
          <w:szCs w:val="48"/>
        </w:rPr>
        <w:t>System for</w:t>
      </w:r>
      <w:r w:rsidR="00D05048" w:rsidRPr="006F5787">
        <w:rPr>
          <w:sz w:val="48"/>
          <w:szCs w:val="48"/>
        </w:rPr>
        <w:t xml:space="preserve"> </w:t>
      </w:r>
      <w:r w:rsidR="00A27399" w:rsidRPr="006F5787">
        <w:rPr>
          <w:sz w:val="48"/>
          <w:szCs w:val="48"/>
        </w:rPr>
        <w:t>Just-In-Time A</w:t>
      </w:r>
      <w:r w:rsidRPr="006F5787">
        <w:rPr>
          <w:sz w:val="48"/>
          <w:szCs w:val="48"/>
        </w:rPr>
        <w:t xml:space="preserve">ggregation of </w:t>
      </w:r>
      <w:r w:rsidR="00A34326" w:rsidRPr="006F5787">
        <w:rPr>
          <w:sz w:val="48"/>
          <w:szCs w:val="48"/>
        </w:rPr>
        <w:t>Machine Generated</w:t>
      </w:r>
      <w:r w:rsidRPr="006F5787">
        <w:rPr>
          <w:sz w:val="48"/>
          <w:szCs w:val="48"/>
        </w:rPr>
        <w:t xml:space="preserve"> Data in a Distributed Network</w:t>
      </w:r>
    </w:p>
    <w:p w:rsidR="00374816" w:rsidRPr="004E74AC" w:rsidRDefault="00374816" w:rsidP="006F5787">
      <w:pPr>
        <w:widowControl w:val="0"/>
        <w:autoSpaceDE w:val="0"/>
        <w:autoSpaceDN w:val="0"/>
        <w:adjustRightInd w:val="0"/>
        <w:spacing w:before="9" w:line="1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ind w:left="4091" w:right="4143"/>
        <w:jc w:val="center"/>
        <w:rPr>
          <w:sz w:val="20"/>
          <w:szCs w:val="20"/>
        </w:rPr>
      </w:pPr>
      <w:r w:rsidRPr="004E74AC">
        <w:rPr>
          <w:i/>
          <w:iCs/>
          <w:w w:val="112"/>
          <w:sz w:val="20"/>
          <w:szCs w:val="20"/>
        </w:rPr>
        <w:t>By</w:t>
      </w:r>
    </w:p>
    <w:p w:rsidR="00374816" w:rsidRPr="004E74AC" w:rsidRDefault="001F238E" w:rsidP="006F5787">
      <w:pPr>
        <w:widowControl w:val="0"/>
        <w:autoSpaceDE w:val="0"/>
        <w:autoSpaceDN w:val="0"/>
        <w:adjustRightInd w:val="0"/>
        <w:spacing w:before="9"/>
        <w:ind w:left="3683" w:right="3717"/>
        <w:jc w:val="center"/>
        <w:rPr>
          <w:sz w:val="20"/>
          <w:szCs w:val="20"/>
        </w:rPr>
      </w:pPr>
      <w:r w:rsidRPr="004E74AC">
        <w:rPr>
          <w:sz w:val="20"/>
          <w:szCs w:val="20"/>
        </w:rPr>
        <w:t xml:space="preserve">Michael </w:t>
      </w:r>
      <w:proofErr w:type="spellStart"/>
      <w:r w:rsidR="008712D7" w:rsidRPr="004E74AC">
        <w:rPr>
          <w:sz w:val="20"/>
          <w:szCs w:val="20"/>
        </w:rPr>
        <w:t>D</w:t>
      </w:r>
      <w:r w:rsidRPr="004E74AC">
        <w:rPr>
          <w:sz w:val="20"/>
          <w:szCs w:val="20"/>
        </w:rPr>
        <w:t>reeling</w:t>
      </w:r>
      <w:proofErr w:type="spellEnd"/>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A24FA1" w:rsidRPr="004E74AC" w:rsidRDefault="00A24FA1" w:rsidP="006F5787">
      <w:pPr>
        <w:widowControl w:val="0"/>
        <w:autoSpaceDE w:val="0"/>
        <w:autoSpaceDN w:val="0"/>
        <w:adjustRightInd w:val="0"/>
        <w:ind w:left="2332" w:right="2370"/>
        <w:jc w:val="center"/>
        <w:rPr>
          <w:w w:val="129"/>
          <w:sz w:val="20"/>
          <w:szCs w:val="20"/>
        </w:rPr>
      </w:pPr>
      <w:r w:rsidRPr="004E74AC">
        <w:rPr>
          <w:w w:val="129"/>
          <w:sz w:val="20"/>
          <w:szCs w:val="20"/>
        </w:rPr>
        <w:t>Waterford Institute of Technology</w:t>
      </w:r>
    </w:p>
    <w:p w:rsidR="00374816" w:rsidRPr="004E74AC" w:rsidRDefault="00374816" w:rsidP="006F5787">
      <w:pPr>
        <w:widowControl w:val="0"/>
        <w:autoSpaceDE w:val="0"/>
        <w:autoSpaceDN w:val="0"/>
        <w:adjustRightInd w:val="0"/>
        <w:spacing w:before="9"/>
        <w:ind w:left="1440" w:right="1921"/>
        <w:jc w:val="center"/>
        <w:rPr>
          <w:sz w:val="20"/>
          <w:szCs w:val="20"/>
        </w:rPr>
      </w:pPr>
      <w:r w:rsidRPr="004E74AC">
        <w:rPr>
          <w:w w:val="109"/>
          <w:sz w:val="20"/>
          <w:szCs w:val="20"/>
        </w:rPr>
        <w:t>Departme</w:t>
      </w:r>
      <w:r w:rsidRPr="004E74AC">
        <w:rPr>
          <w:spacing w:val="-4"/>
          <w:w w:val="109"/>
          <w:sz w:val="20"/>
          <w:szCs w:val="20"/>
        </w:rPr>
        <w:t>n</w:t>
      </w:r>
      <w:r w:rsidRPr="004E74AC">
        <w:rPr>
          <w:w w:val="139"/>
          <w:sz w:val="20"/>
          <w:szCs w:val="20"/>
        </w:rPr>
        <w:t>t</w:t>
      </w:r>
      <w:r w:rsidRPr="004E74AC">
        <w:rPr>
          <w:spacing w:val="16"/>
          <w:sz w:val="20"/>
          <w:szCs w:val="20"/>
        </w:rPr>
        <w:t xml:space="preserve"> </w:t>
      </w:r>
      <w:r w:rsidRPr="004E74AC">
        <w:rPr>
          <w:sz w:val="20"/>
          <w:szCs w:val="20"/>
        </w:rPr>
        <w:t>of</w:t>
      </w:r>
      <w:r w:rsidRPr="004E74AC">
        <w:rPr>
          <w:spacing w:val="10"/>
          <w:sz w:val="20"/>
          <w:szCs w:val="20"/>
        </w:rPr>
        <w:t xml:space="preserve"> </w:t>
      </w:r>
      <w:r w:rsidRPr="004E74AC">
        <w:rPr>
          <w:w w:val="108"/>
          <w:sz w:val="20"/>
          <w:szCs w:val="20"/>
        </w:rPr>
        <w:t>Computing,</w:t>
      </w:r>
      <w:r w:rsidRPr="004E74AC">
        <w:rPr>
          <w:spacing w:val="13"/>
          <w:w w:val="108"/>
          <w:sz w:val="20"/>
          <w:szCs w:val="20"/>
        </w:rPr>
        <w:t xml:space="preserve"> </w:t>
      </w:r>
      <w:r w:rsidRPr="004E74AC">
        <w:rPr>
          <w:w w:val="108"/>
          <w:sz w:val="20"/>
          <w:szCs w:val="20"/>
        </w:rPr>
        <w:t>Mathematics</w:t>
      </w:r>
      <w:r w:rsidRPr="004E74AC">
        <w:rPr>
          <w:spacing w:val="13"/>
          <w:w w:val="108"/>
          <w:sz w:val="20"/>
          <w:szCs w:val="20"/>
        </w:rPr>
        <w:t xml:space="preserve"> </w:t>
      </w:r>
      <w:r w:rsidRPr="004E74AC">
        <w:rPr>
          <w:sz w:val="20"/>
          <w:szCs w:val="20"/>
        </w:rPr>
        <w:t>and</w:t>
      </w:r>
      <w:r w:rsidRPr="004E74AC">
        <w:rPr>
          <w:spacing w:val="49"/>
          <w:sz w:val="20"/>
          <w:szCs w:val="20"/>
        </w:rPr>
        <w:t xml:space="preserve"> </w:t>
      </w:r>
      <w:r w:rsidRPr="004E74AC">
        <w:rPr>
          <w:w w:val="116"/>
          <w:sz w:val="20"/>
          <w:szCs w:val="20"/>
        </w:rPr>
        <w:t>P</w:t>
      </w:r>
      <w:r w:rsidRPr="004E74AC">
        <w:rPr>
          <w:spacing w:val="-5"/>
          <w:w w:val="116"/>
          <w:sz w:val="20"/>
          <w:szCs w:val="20"/>
        </w:rPr>
        <w:t>h</w:t>
      </w:r>
      <w:r w:rsidRPr="004E74AC">
        <w:rPr>
          <w:w w:val="101"/>
          <w:sz w:val="20"/>
          <w:szCs w:val="20"/>
        </w:rPr>
        <w:t>ysics</w:t>
      </w:r>
    </w:p>
    <w:p w:rsidR="00374816" w:rsidRPr="004E74AC" w:rsidRDefault="00374816" w:rsidP="006F5787">
      <w:pPr>
        <w:widowControl w:val="0"/>
        <w:autoSpaceDE w:val="0"/>
        <w:autoSpaceDN w:val="0"/>
        <w:adjustRightInd w:val="0"/>
        <w:spacing w:before="8" w:line="200" w:lineRule="exact"/>
        <w:jc w:val="center"/>
        <w:rPr>
          <w:sz w:val="20"/>
          <w:szCs w:val="20"/>
        </w:rPr>
      </w:pPr>
    </w:p>
    <w:p w:rsidR="00374816" w:rsidRPr="004E74AC" w:rsidRDefault="008712D7" w:rsidP="006F5787">
      <w:pPr>
        <w:widowControl w:val="0"/>
        <w:autoSpaceDE w:val="0"/>
        <w:autoSpaceDN w:val="0"/>
        <w:adjustRightInd w:val="0"/>
        <w:ind w:left="3475" w:right="3509"/>
        <w:jc w:val="center"/>
        <w:rPr>
          <w:sz w:val="20"/>
          <w:szCs w:val="20"/>
        </w:rPr>
      </w:pPr>
      <w:r w:rsidRPr="004E74AC">
        <w:rPr>
          <w:w w:val="110"/>
          <w:sz w:val="20"/>
          <w:szCs w:val="20"/>
        </w:rPr>
        <w:t>May</w:t>
      </w:r>
      <w:r w:rsidR="00EB62F7" w:rsidRPr="004E74AC">
        <w:rPr>
          <w:w w:val="110"/>
          <w:sz w:val="20"/>
          <w:szCs w:val="20"/>
        </w:rPr>
        <w:t xml:space="preserve"> </w:t>
      </w:r>
      <w:r w:rsidR="009A350E">
        <w:rPr>
          <w:w w:val="110"/>
          <w:sz w:val="20"/>
          <w:szCs w:val="20"/>
        </w:rPr>
        <w:t>25</w:t>
      </w:r>
      <w:r w:rsidR="00374816" w:rsidRPr="004E74AC">
        <w:rPr>
          <w:sz w:val="20"/>
          <w:szCs w:val="20"/>
        </w:rPr>
        <w:t>,</w:t>
      </w:r>
      <w:r w:rsidR="00374816" w:rsidRPr="004E74AC">
        <w:rPr>
          <w:spacing w:val="19"/>
          <w:sz w:val="20"/>
          <w:szCs w:val="20"/>
        </w:rPr>
        <w:t xml:space="preserve"> </w:t>
      </w:r>
      <w:r w:rsidR="00374816" w:rsidRPr="004E74AC">
        <w:rPr>
          <w:w w:val="99"/>
          <w:sz w:val="20"/>
          <w:szCs w:val="20"/>
        </w:rPr>
        <w:t>20</w:t>
      </w:r>
      <w:r w:rsidR="001F238E" w:rsidRPr="004E74AC">
        <w:rPr>
          <w:w w:val="99"/>
          <w:sz w:val="20"/>
          <w:szCs w:val="20"/>
        </w:rPr>
        <w:t>13</w:t>
      </w:r>
    </w:p>
    <w:p w:rsidR="00374816" w:rsidRPr="004E74AC" w:rsidRDefault="00374816">
      <w:pPr>
        <w:widowControl w:val="0"/>
        <w:autoSpaceDE w:val="0"/>
        <w:autoSpaceDN w:val="0"/>
        <w:adjustRightInd w:val="0"/>
        <w:ind w:left="3475" w:right="3509"/>
        <w:jc w:val="center"/>
        <w:rPr>
          <w:sz w:val="20"/>
          <w:szCs w:val="20"/>
        </w:rPr>
        <w:sectPr w:rsidR="00374816" w:rsidRPr="004E74AC" w:rsidSect="00B35CB6">
          <w:pgSz w:w="11900" w:h="16840"/>
          <w:pgMar w:top="1580" w:right="1680" w:bottom="389" w:left="1680" w:header="720" w:footer="720" w:gutter="0"/>
          <w:cols w:space="720"/>
          <w:noEndnote/>
        </w:sectPr>
      </w:pPr>
    </w:p>
    <w:p w:rsidR="00AA6673" w:rsidRDefault="00AA6673" w:rsidP="00AA6673">
      <w:pPr>
        <w:pStyle w:val="TOCHeading"/>
        <w:jc w:val="center"/>
        <w:rPr>
          <w:rFonts w:ascii="Times New Roman" w:hAnsi="Times New Roman"/>
          <w:b w:val="0"/>
          <w:sz w:val="20"/>
          <w:szCs w:val="20"/>
        </w:rPr>
      </w:pPr>
    </w:p>
    <w:sdt>
      <w:sdtPr>
        <w:id w:val="1479645010"/>
        <w:docPartObj>
          <w:docPartGallery w:val="Table of Contents"/>
          <w:docPartUnique/>
        </w:docPartObj>
      </w:sdtPr>
      <w:sdtEndPr>
        <w:rPr>
          <w:rFonts w:ascii="Times New Roman" w:hAnsi="Times New Roman"/>
          <w:noProof/>
          <w:sz w:val="20"/>
          <w:szCs w:val="20"/>
          <w:lang w:val="en-US" w:eastAsia="en-US"/>
        </w:rPr>
      </w:sdtEndPr>
      <w:sdtContent>
        <w:p w:rsidR="00A06B9C" w:rsidRPr="00D46E91" w:rsidRDefault="00A06B9C" w:rsidP="00A06B9C">
          <w:pPr>
            <w:pStyle w:val="TOCHeading"/>
            <w:jc w:val="center"/>
            <w:rPr>
              <w:rFonts w:ascii="Times New Roman" w:hAnsi="Times New Roman"/>
              <w:sz w:val="24"/>
              <w:szCs w:val="24"/>
            </w:rPr>
          </w:pPr>
          <w:r w:rsidRPr="00D46E91">
            <w:rPr>
              <w:rFonts w:ascii="Times New Roman" w:hAnsi="Times New Roman"/>
              <w:sz w:val="24"/>
              <w:szCs w:val="24"/>
            </w:rPr>
            <w:t>Table of Contents</w:t>
          </w:r>
        </w:p>
        <w:p w:rsidR="00B054BE" w:rsidRPr="0087234B" w:rsidRDefault="00A06B9C">
          <w:pPr>
            <w:pStyle w:val="TOC1"/>
            <w:rPr>
              <w:rFonts w:asciiTheme="minorHAnsi" w:eastAsiaTheme="minorEastAsia" w:hAnsiTheme="minorHAnsi" w:cstheme="minorBidi"/>
              <w:noProof/>
              <w:sz w:val="20"/>
              <w:szCs w:val="20"/>
            </w:rPr>
          </w:pPr>
          <w:r w:rsidRPr="0087234B">
            <w:rPr>
              <w:sz w:val="20"/>
              <w:szCs w:val="20"/>
            </w:rPr>
            <w:fldChar w:fldCharType="begin"/>
          </w:r>
          <w:r w:rsidRPr="0087234B">
            <w:rPr>
              <w:sz w:val="20"/>
              <w:szCs w:val="20"/>
            </w:rPr>
            <w:instrText xml:space="preserve"> TOC \o "1-3" \h \z \u </w:instrText>
          </w:r>
          <w:r w:rsidRPr="0087234B">
            <w:rPr>
              <w:sz w:val="20"/>
              <w:szCs w:val="20"/>
            </w:rPr>
            <w:fldChar w:fldCharType="separate"/>
          </w:r>
          <w:hyperlink w:anchor="_Toc388822532" w:history="1">
            <w:r w:rsidR="00B054BE" w:rsidRPr="0087234B">
              <w:rPr>
                <w:rStyle w:val="Hyperlink"/>
                <w:noProof/>
                <w:w w:val="128"/>
                <w:sz w:val="20"/>
                <w:szCs w:val="20"/>
                <w:u w:val="none"/>
              </w:rPr>
              <w:t>1</w:t>
            </w:r>
            <w:r w:rsidR="00B054BE" w:rsidRPr="0087234B">
              <w:rPr>
                <w:rFonts w:asciiTheme="minorHAnsi" w:eastAsiaTheme="minorEastAsia" w:hAnsiTheme="minorHAnsi" w:cstheme="minorBidi"/>
                <w:noProof/>
                <w:sz w:val="20"/>
                <w:szCs w:val="20"/>
              </w:rPr>
              <w:tab/>
            </w:r>
            <w:r w:rsidR="00B054BE" w:rsidRPr="0087234B">
              <w:rPr>
                <w:rStyle w:val="Hyperlink"/>
                <w:noProof/>
                <w:w w:val="128"/>
                <w:sz w:val="20"/>
                <w:szCs w:val="20"/>
                <w:u w:val="none"/>
              </w:rPr>
              <w:t>I</w:t>
            </w:r>
            <w:r w:rsidR="00B054BE" w:rsidRPr="0087234B">
              <w:rPr>
                <w:rStyle w:val="Hyperlink"/>
                <w:noProof/>
                <w:spacing w:val="-8"/>
                <w:w w:val="128"/>
                <w:sz w:val="20"/>
                <w:szCs w:val="20"/>
                <w:u w:val="none"/>
              </w:rPr>
              <w:t>n</w:t>
            </w:r>
            <w:r w:rsidR="00B054BE" w:rsidRPr="0087234B">
              <w:rPr>
                <w:rStyle w:val="Hyperlink"/>
                <w:noProof/>
                <w:w w:val="134"/>
                <w:sz w:val="20"/>
                <w:szCs w:val="20"/>
                <w:u w:val="none"/>
              </w:rPr>
              <w:t>tr</w:t>
            </w:r>
            <w:r w:rsidR="00B054BE" w:rsidRPr="0087234B">
              <w:rPr>
                <w:rStyle w:val="Hyperlink"/>
                <w:noProof/>
                <w:spacing w:val="9"/>
                <w:w w:val="134"/>
                <w:sz w:val="20"/>
                <w:szCs w:val="20"/>
                <w:u w:val="none"/>
              </w:rPr>
              <w:t>o</w:t>
            </w:r>
            <w:r w:rsidR="00B054BE" w:rsidRPr="0087234B">
              <w:rPr>
                <w:rStyle w:val="Hyperlink"/>
                <w:noProof/>
                <w:w w:val="126"/>
                <w:sz w:val="20"/>
                <w:szCs w:val="20"/>
                <w:u w:val="none"/>
              </w:rPr>
              <w:t>duction</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_Toc388822532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3</w:t>
            </w:r>
            <w:r w:rsidR="00B054BE" w:rsidRPr="0087234B">
              <w:rPr>
                <w:noProof/>
                <w:webHidden/>
                <w:sz w:val="20"/>
                <w:szCs w:val="20"/>
              </w:rPr>
              <w:fldChar w:fldCharType="end"/>
            </w:r>
          </w:hyperlink>
        </w:p>
        <w:p w:rsidR="00B054BE" w:rsidRPr="0087234B" w:rsidRDefault="00B054BE">
          <w:pPr>
            <w:pStyle w:val="TOC1"/>
            <w:rPr>
              <w:rFonts w:asciiTheme="minorHAnsi" w:eastAsiaTheme="minorEastAsia" w:hAnsiTheme="minorHAnsi" w:cstheme="minorBidi"/>
              <w:noProof/>
              <w:sz w:val="20"/>
              <w:szCs w:val="20"/>
            </w:rPr>
          </w:pPr>
          <w:hyperlink w:anchor="_Toc388822533" w:history="1">
            <w:r w:rsidRPr="0087234B">
              <w:rPr>
                <w:rStyle w:val="Hyperlink"/>
                <w:noProof/>
                <w:sz w:val="20"/>
                <w:szCs w:val="20"/>
              </w:rPr>
              <w:t>2</w:t>
            </w:r>
            <w:r w:rsidRPr="0087234B">
              <w:rPr>
                <w:rFonts w:asciiTheme="minorHAnsi" w:eastAsiaTheme="minorEastAsia" w:hAnsiTheme="minorHAnsi" w:cstheme="minorBidi"/>
                <w:noProof/>
                <w:sz w:val="20"/>
                <w:szCs w:val="20"/>
              </w:rPr>
              <w:tab/>
            </w:r>
            <w:r w:rsidRPr="0087234B">
              <w:rPr>
                <w:rStyle w:val="Hyperlink"/>
                <w:noProof/>
                <w:w w:val="128"/>
                <w:sz w:val="20"/>
                <w:szCs w:val="20"/>
              </w:rPr>
              <w:t>Literature Review</w:t>
            </w:r>
            <w:r w:rsidRPr="0087234B">
              <w:rPr>
                <w:noProof/>
                <w:webHidden/>
                <w:sz w:val="20"/>
                <w:szCs w:val="20"/>
              </w:rPr>
              <w:tab/>
            </w:r>
            <w:r w:rsidRPr="0087234B">
              <w:rPr>
                <w:noProof/>
                <w:webHidden/>
                <w:sz w:val="20"/>
                <w:szCs w:val="20"/>
              </w:rPr>
              <w:fldChar w:fldCharType="begin"/>
            </w:r>
            <w:r w:rsidRPr="0087234B">
              <w:rPr>
                <w:noProof/>
                <w:webHidden/>
                <w:sz w:val="20"/>
                <w:szCs w:val="20"/>
              </w:rPr>
              <w:instrText xml:space="preserve"> PAGEREF _Toc388822533 \h </w:instrText>
            </w:r>
            <w:r w:rsidRPr="0087234B">
              <w:rPr>
                <w:noProof/>
                <w:webHidden/>
                <w:sz w:val="20"/>
                <w:szCs w:val="20"/>
              </w:rPr>
            </w:r>
            <w:r w:rsidRPr="0087234B">
              <w:rPr>
                <w:noProof/>
                <w:webHidden/>
                <w:sz w:val="20"/>
                <w:szCs w:val="20"/>
              </w:rPr>
              <w:fldChar w:fldCharType="separate"/>
            </w:r>
            <w:r w:rsidR="00E928F7">
              <w:rPr>
                <w:noProof/>
                <w:webHidden/>
                <w:sz w:val="20"/>
                <w:szCs w:val="20"/>
              </w:rPr>
              <w:t>3</w:t>
            </w:r>
            <w:r w:rsidRPr="0087234B">
              <w:rPr>
                <w:noProof/>
                <w:webHidden/>
                <w:sz w:val="20"/>
                <w:szCs w:val="20"/>
              </w:rPr>
              <w:fldChar w:fldCharType="end"/>
            </w:r>
          </w:hyperlink>
        </w:p>
        <w:p w:rsidR="00B054BE" w:rsidRPr="0087234B" w:rsidRDefault="00B054BE">
          <w:pPr>
            <w:pStyle w:val="TOC2"/>
            <w:rPr>
              <w:rFonts w:asciiTheme="minorHAnsi" w:eastAsiaTheme="minorEastAsia" w:hAnsiTheme="minorHAnsi" w:cstheme="minorBidi"/>
              <w:noProof/>
              <w:sz w:val="20"/>
              <w:szCs w:val="20"/>
            </w:rPr>
          </w:pPr>
          <w:hyperlink w:anchor="_Toc388822534" w:history="1">
            <w:r w:rsidRPr="0087234B">
              <w:rPr>
                <w:rStyle w:val="Hyperlink"/>
                <w:noProof/>
                <w:sz w:val="20"/>
                <w:szCs w:val="20"/>
              </w:rPr>
              <w:t>2.1</w:t>
            </w:r>
            <w:r w:rsidRPr="0087234B">
              <w:rPr>
                <w:rStyle w:val="Hyperlink"/>
                <w:noProof/>
                <w:spacing w:val="-18"/>
                <w:sz w:val="20"/>
                <w:szCs w:val="20"/>
              </w:rPr>
              <w:t xml:space="preserve"> </w:t>
            </w:r>
            <w:r w:rsidRPr="0087234B">
              <w:rPr>
                <w:rFonts w:asciiTheme="minorHAnsi" w:eastAsiaTheme="minorEastAsia" w:hAnsiTheme="minorHAnsi" w:cstheme="minorBidi"/>
                <w:noProof/>
                <w:sz w:val="20"/>
                <w:szCs w:val="20"/>
              </w:rPr>
              <w:tab/>
            </w:r>
            <w:r w:rsidRPr="0087234B">
              <w:rPr>
                <w:rStyle w:val="Hyperlink"/>
                <w:noProof/>
                <w:sz w:val="20"/>
                <w:szCs w:val="20"/>
              </w:rPr>
              <w:t>Overview of Push Data Collection Systems</w:t>
            </w:r>
            <w:r w:rsidRPr="0087234B">
              <w:rPr>
                <w:noProof/>
                <w:webHidden/>
                <w:sz w:val="20"/>
                <w:szCs w:val="20"/>
              </w:rPr>
              <w:tab/>
            </w:r>
            <w:r w:rsidRPr="0087234B">
              <w:rPr>
                <w:noProof/>
                <w:webHidden/>
                <w:sz w:val="20"/>
                <w:szCs w:val="20"/>
              </w:rPr>
              <w:fldChar w:fldCharType="begin"/>
            </w:r>
            <w:r w:rsidRPr="0087234B">
              <w:rPr>
                <w:noProof/>
                <w:webHidden/>
                <w:sz w:val="20"/>
                <w:szCs w:val="20"/>
              </w:rPr>
              <w:instrText xml:space="preserve"> PAGEREF _Toc388822534 \h </w:instrText>
            </w:r>
            <w:r w:rsidRPr="0087234B">
              <w:rPr>
                <w:noProof/>
                <w:webHidden/>
                <w:sz w:val="20"/>
                <w:szCs w:val="20"/>
              </w:rPr>
            </w:r>
            <w:r w:rsidRPr="0087234B">
              <w:rPr>
                <w:noProof/>
                <w:webHidden/>
                <w:sz w:val="20"/>
                <w:szCs w:val="20"/>
              </w:rPr>
              <w:fldChar w:fldCharType="separate"/>
            </w:r>
            <w:r w:rsidR="00E928F7">
              <w:rPr>
                <w:noProof/>
                <w:webHidden/>
                <w:sz w:val="20"/>
                <w:szCs w:val="20"/>
              </w:rPr>
              <w:t>3</w:t>
            </w:r>
            <w:r w:rsidRPr="0087234B">
              <w:rPr>
                <w:noProof/>
                <w:webHidden/>
                <w:sz w:val="20"/>
                <w:szCs w:val="20"/>
              </w:rPr>
              <w:fldChar w:fldCharType="end"/>
            </w:r>
          </w:hyperlink>
        </w:p>
        <w:p w:rsidR="00B054BE" w:rsidRPr="0087234B" w:rsidRDefault="00B054BE">
          <w:pPr>
            <w:pStyle w:val="TOC2"/>
            <w:rPr>
              <w:rFonts w:asciiTheme="minorHAnsi" w:eastAsiaTheme="minorEastAsia" w:hAnsiTheme="minorHAnsi" w:cstheme="minorBidi"/>
              <w:noProof/>
              <w:sz w:val="20"/>
              <w:szCs w:val="20"/>
            </w:rPr>
          </w:pPr>
          <w:hyperlink w:anchor="_Toc388822535" w:history="1">
            <w:r w:rsidRPr="0087234B">
              <w:rPr>
                <w:rStyle w:val="Hyperlink"/>
                <w:noProof/>
                <w:sz w:val="20"/>
                <w:szCs w:val="20"/>
              </w:rPr>
              <w:t>2.2</w:t>
            </w:r>
            <w:r w:rsidRPr="0087234B">
              <w:rPr>
                <w:rStyle w:val="Hyperlink"/>
                <w:noProof/>
                <w:spacing w:val="-18"/>
                <w:sz w:val="20"/>
                <w:szCs w:val="20"/>
              </w:rPr>
              <w:t xml:space="preserve"> </w:t>
            </w:r>
            <w:r w:rsidRPr="0087234B">
              <w:rPr>
                <w:rFonts w:asciiTheme="minorHAnsi" w:eastAsiaTheme="minorEastAsia" w:hAnsiTheme="minorHAnsi" w:cstheme="minorBidi"/>
                <w:noProof/>
                <w:sz w:val="20"/>
                <w:szCs w:val="20"/>
              </w:rPr>
              <w:tab/>
            </w:r>
            <w:r w:rsidRPr="0087234B">
              <w:rPr>
                <w:rStyle w:val="Hyperlink"/>
                <w:noProof/>
                <w:sz w:val="20"/>
                <w:szCs w:val="20"/>
              </w:rPr>
              <w:t>Scope Change for JVM Metrics Analysis</w:t>
            </w:r>
            <w:r w:rsidRPr="0087234B">
              <w:rPr>
                <w:noProof/>
                <w:webHidden/>
                <w:sz w:val="20"/>
                <w:szCs w:val="20"/>
              </w:rPr>
              <w:tab/>
            </w:r>
            <w:r w:rsidRPr="0087234B">
              <w:rPr>
                <w:noProof/>
                <w:webHidden/>
                <w:sz w:val="20"/>
                <w:szCs w:val="20"/>
              </w:rPr>
              <w:fldChar w:fldCharType="begin"/>
            </w:r>
            <w:r w:rsidRPr="0087234B">
              <w:rPr>
                <w:noProof/>
                <w:webHidden/>
                <w:sz w:val="20"/>
                <w:szCs w:val="20"/>
              </w:rPr>
              <w:instrText xml:space="preserve"> PAGEREF _Toc388822535 \h </w:instrText>
            </w:r>
            <w:r w:rsidRPr="0087234B">
              <w:rPr>
                <w:noProof/>
                <w:webHidden/>
                <w:sz w:val="20"/>
                <w:szCs w:val="20"/>
              </w:rPr>
            </w:r>
            <w:r w:rsidRPr="0087234B">
              <w:rPr>
                <w:noProof/>
                <w:webHidden/>
                <w:sz w:val="20"/>
                <w:szCs w:val="20"/>
              </w:rPr>
              <w:fldChar w:fldCharType="separate"/>
            </w:r>
            <w:r w:rsidR="00E928F7">
              <w:rPr>
                <w:noProof/>
                <w:webHidden/>
                <w:sz w:val="20"/>
                <w:szCs w:val="20"/>
              </w:rPr>
              <w:t>5</w:t>
            </w:r>
            <w:r w:rsidRPr="0087234B">
              <w:rPr>
                <w:noProof/>
                <w:webHidden/>
                <w:sz w:val="20"/>
                <w:szCs w:val="20"/>
              </w:rPr>
              <w:fldChar w:fldCharType="end"/>
            </w:r>
          </w:hyperlink>
        </w:p>
        <w:p w:rsidR="00B054BE" w:rsidRPr="0087234B" w:rsidRDefault="00B054BE">
          <w:pPr>
            <w:pStyle w:val="TOC1"/>
            <w:rPr>
              <w:rFonts w:asciiTheme="minorHAnsi" w:eastAsiaTheme="minorEastAsia" w:hAnsiTheme="minorHAnsi" w:cstheme="minorBidi"/>
              <w:noProof/>
              <w:sz w:val="20"/>
              <w:szCs w:val="20"/>
            </w:rPr>
          </w:pPr>
          <w:hyperlink w:anchor="_Toc388822536" w:history="1">
            <w:r w:rsidRPr="0087234B">
              <w:rPr>
                <w:rStyle w:val="Hyperlink"/>
                <w:noProof/>
                <w:sz w:val="20"/>
                <w:szCs w:val="20"/>
              </w:rPr>
              <w:t>3</w:t>
            </w:r>
            <w:r w:rsidRPr="0087234B">
              <w:rPr>
                <w:rStyle w:val="Hyperlink"/>
                <w:noProof/>
                <w:spacing w:val="-49"/>
                <w:sz w:val="20"/>
                <w:szCs w:val="20"/>
              </w:rPr>
              <w:t xml:space="preserve"> </w:t>
            </w:r>
            <w:r w:rsidRPr="0087234B">
              <w:rPr>
                <w:rFonts w:asciiTheme="minorHAnsi" w:eastAsiaTheme="minorEastAsia" w:hAnsiTheme="minorHAnsi" w:cstheme="minorBidi"/>
                <w:noProof/>
                <w:sz w:val="20"/>
                <w:szCs w:val="20"/>
              </w:rPr>
              <w:tab/>
            </w:r>
            <w:r w:rsidRPr="0087234B">
              <w:rPr>
                <w:rStyle w:val="Hyperlink"/>
                <w:noProof/>
                <w:w w:val="124"/>
                <w:sz w:val="20"/>
                <w:szCs w:val="20"/>
              </w:rPr>
              <w:t>System Design</w:t>
            </w:r>
            <w:r w:rsidRPr="0087234B">
              <w:rPr>
                <w:noProof/>
                <w:webHidden/>
                <w:sz w:val="20"/>
                <w:szCs w:val="20"/>
              </w:rPr>
              <w:tab/>
            </w:r>
            <w:r w:rsidRPr="0087234B">
              <w:rPr>
                <w:noProof/>
                <w:webHidden/>
                <w:sz w:val="20"/>
                <w:szCs w:val="20"/>
              </w:rPr>
              <w:fldChar w:fldCharType="begin"/>
            </w:r>
            <w:r w:rsidRPr="0087234B">
              <w:rPr>
                <w:noProof/>
                <w:webHidden/>
                <w:sz w:val="20"/>
                <w:szCs w:val="20"/>
              </w:rPr>
              <w:instrText xml:space="preserve"> PAGEREF _Toc388822536 \h </w:instrText>
            </w:r>
            <w:r w:rsidRPr="0087234B">
              <w:rPr>
                <w:noProof/>
                <w:webHidden/>
                <w:sz w:val="20"/>
                <w:szCs w:val="20"/>
              </w:rPr>
            </w:r>
            <w:r w:rsidRPr="0087234B">
              <w:rPr>
                <w:noProof/>
                <w:webHidden/>
                <w:sz w:val="20"/>
                <w:szCs w:val="20"/>
              </w:rPr>
              <w:fldChar w:fldCharType="separate"/>
            </w:r>
            <w:r w:rsidR="00E928F7">
              <w:rPr>
                <w:noProof/>
                <w:webHidden/>
                <w:sz w:val="20"/>
                <w:szCs w:val="20"/>
              </w:rPr>
              <w:t>6</w:t>
            </w:r>
            <w:r w:rsidRPr="0087234B">
              <w:rPr>
                <w:noProof/>
                <w:webHidden/>
                <w:sz w:val="20"/>
                <w:szCs w:val="20"/>
              </w:rPr>
              <w:fldChar w:fldCharType="end"/>
            </w:r>
          </w:hyperlink>
        </w:p>
        <w:p w:rsidR="00B054BE" w:rsidRPr="0087234B" w:rsidRDefault="00B054BE">
          <w:pPr>
            <w:pStyle w:val="TOC2"/>
            <w:rPr>
              <w:rFonts w:asciiTheme="minorHAnsi" w:eastAsiaTheme="minorEastAsia" w:hAnsiTheme="minorHAnsi" w:cstheme="minorBidi"/>
              <w:noProof/>
              <w:sz w:val="20"/>
              <w:szCs w:val="20"/>
            </w:rPr>
          </w:pPr>
          <w:hyperlink w:anchor="_Toc388822537" w:history="1">
            <w:r w:rsidRPr="0087234B">
              <w:rPr>
                <w:rStyle w:val="Hyperlink"/>
                <w:noProof/>
                <w:sz w:val="20"/>
                <w:szCs w:val="20"/>
              </w:rPr>
              <w:t>3.1</w:t>
            </w:r>
            <w:r w:rsidRPr="0087234B">
              <w:rPr>
                <w:rStyle w:val="Hyperlink"/>
                <w:noProof/>
                <w:spacing w:val="-18"/>
                <w:sz w:val="20"/>
                <w:szCs w:val="20"/>
              </w:rPr>
              <w:t xml:space="preserve"> </w:t>
            </w:r>
            <w:r w:rsidRPr="0087234B">
              <w:rPr>
                <w:rFonts w:asciiTheme="minorHAnsi" w:eastAsiaTheme="minorEastAsia" w:hAnsiTheme="minorHAnsi" w:cstheme="minorBidi"/>
                <w:noProof/>
                <w:sz w:val="20"/>
                <w:szCs w:val="20"/>
              </w:rPr>
              <w:tab/>
            </w:r>
            <w:r w:rsidRPr="0087234B">
              <w:rPr>
                <w:rStyle w:val="Hyperlink"/>
                <w:noProof/>
                <w:sz w:val="20"/>
                <w:szCs w:val="20"/>
              </w:rPr>
              <w:t>General Architecture and Problem Domain Model</w:t>
            </w:r>
            <w:r w:rsidRPr="0087234B">
              <w:rPr>
                <w:noProof/>
                <w:webHidden/>
                <w:sz w:val="20"/>
                <w:szCs w:val="20"/>
              </w:rPr>
              <w:tab/>
            </w:r>
            <w:r w:rsidRPr="0087234B">
              <w:rPr>
                <w:noProof/>
                <w:webHidden/>
                <w:sz w:val="20"/>
                <w:szCs w:val="20"/>
              </w:rPr>
              <w:fldChar w:fldCharType="begin"/>
            </w:r>
            <w:r w:rsidRPr="0087234B">
              <w:rPr>
                <w:noProof/>
                <w:webHidden/>
                <w:sz w:val="20"/>
                <w:szCs w:val="20"/>
              </w:rPr>
              <w:instrText xml:space="preserve"> PAGEREF _Toc388822537 \h </w:instrText>
            </w:r>
            <w:r w:rsidRPr="0087234B">
              <w:rPr>
                <w:noProof/>
                <w:webHidden/>
                <w:sz w:val="20"/>
                <w:szCs w:val="20"/>
              </w:rPr>
            </w:r>
            <w:r w:rsidRPr="0087234B">
              <w:rPr>
                <w:noProof/>
                <w:webHidden/>
                <w:sz w:val="20"/>
                <w:szCs w:val="20"/>
              </w:rPr>
              <w:fldChar w:fldCharType="separate"/>
            </w:r>
            <w:r w:rsidR="00E928F7">
              <w:rPr>
                <w:noProof/>
                <w:webHidden/>
                <w:sz w:val="20"/>
                <w:szCs w:val="20"/>
              </w:rPr>
              <w:t>6</w:t>
            </w:r>
            <w:r w:rsidRPr="0087234B">
              <w:rPr>
                <w:noProof/>
                <w:webHidden/>
                <w:sz w:val="20"/>
                <w:szCs w:val="20"/>
              </w:rPr>
              <w:fldChar w:fldCharType="end"/>
            </w:r>
          </w:hyperlink>
        </w:p>
        <w:p w:rsidR="00B054BE" w:rsidRPr="0087234B" w:rsidRDefault="00B054BE">
          <w:pPr>
            <w:pStyle w:val="TOC2"/>
            <w:rPr>
              <w:rFonts w:asciiTheme="minorHAnsi" w:eastAsiaTheme="minorEastAsia" w:hAnsiTheme="minorHAnsi" w:cstheme="minorBidi"/>
              <w:noProof/>
              <w:sz w:val="20"/>
              <w:szCs w:val="20"/>
            </w:rPr>
          </w:pPr>
          <w:hyperlink w:anchor="_Toc388822538" w:history="1">
            <w:r w:rsidRPr="0087234B">
              <w:rPr>
                <w:rStyle w:val="Hyperlink"/>
                <w:noProof/>
                <w:sz w:val="20"/>
                <w:szCs w:val="20"/>
              </w:rPr>
              <w:t>3.2</w:t>
            </w:r>
            <w:r w:rsidRPr="0087234B">
              <w:rPr>
                <w:rStyle w:val="Hyperlink"/>
                <w:noProof/>
                <w:spacing w:val="-18"/>
                <w:sz w:val="20"/>
                <w:szCs w:val="20"/>
              </w:rPr>
              <w:t xml:space="preserve"> </w:t>
            </w:r>
            <w:r w:rsidRPr="0087234B">
              <w:rPr>
                <w:rFonts w:asciiTheme="minorHAnsi" w:eastAsiaTheme="minorEastAsia" w:hAnsiTheme="minorHAnsi" w:cstheme="minorBidi"/>
                <w:noProof/>
                <w:sz w:val="20"/>
                <w:szCs w:val="20"/>
              </w:rPr>
              <w:tab/>
            </w:r>
            <w:r w:rsidRPr="0087234B">
              <w:rPr>
                <w:rStyle w:val="Hyperlink"/>
                <w:noProof/>
                <w:sz w:val="20"/>
                <w:szCs w:val="20"/>
              </w:rPr>
              <w:t>Data Siphon Server Component</w:t>
            </w:r>
            <w:r w:rsidRPr="0087234B">
              <w:rPr>
                <w:noProof/>
                <w:webHidden/>
                <w:sz w:val="20"/>
                <w:szCs w:val="20"/>
              </w:rPr>
              <w:tab/>
            </w:r>
            <w:r w:rsidRPr="0087234B">
              <w:rPr>
                <w:noProof/>
                <w:webHidden/>
                <w:sz w:val="20"/>
                <w:szCs w:val="20"/>
              </w:rPr>
              <w:fldChar w:fldCharType="begin"/>
            </w:r>
            <w:r w:rsidRPr="0087234B">
              <w:rPr>
                <w:noProof/>
                <w:webHidden/>
                <w:sz w:val="20"/>
                <w:szCs w:val="20"/>
              </w:rPr>
              <w:instrText xml:space="preserve"> PAGEREF _Toc388822538 \h </w:instrText>
            </w:r>
            <w:r w:rsidRPr="0087234B">
              <w:rPr>
                <w:noProof/>
                <w:webHidden/>
                <w:sz w:val="20"/>
                <w:szCs w:val="20"/>
              </w:rPr>
            </w:r>
            <w:r w:rsidRPr="0087234B">
              <w:rPr>
                <w:noProof/>
                <w:webHidden/>
                <w:sz w:val="20"/>
                <w:szCs w:val="20"/>
              </w:rPr>
              <w:fldChar w:fldCharType="separate"/>
            </w:r>
            <w:r w:rsidR="00E928F7">
              <w:rPr>
                <w:noProof/>
                <w:webHidden/>
                <w:sz w:val="20"/>
                <w:szCs w:val="20"/>
              </w:rPr>
              <w:t>8</w:t>
            </w:r>
            <w:r w:rsidRPr="0087234B">
              <w:rPr>
                <w:noProof/>
                <w:webHidden/>
                <w:sz w:val="20"/>
                <w:szCs w:val="20"/>
              </w:rPr>
              <w:fldChar w:fldCharType="end"/>
            </w:r>
          </w:hyperlink>
        </w:p>
        <w:p w:rsidR="00B054BE" w:rsidRPr="0087234B" w:rsidRDefault="00B054BE">
          <w:pPr>
            <w:pStyle w:val="TOC3"/>
            <w:rPr>
              <w:rFonts w:asciiTheme="minorHAnsi" w:eastAsiaTheme="minorEastAsia" w:hAnsiTheme="minorHAnsi" w:cstheme="minorBidi"/>
              <w:noProof/>
              <w:sz w:val="20"/>
              <w:szCs w:val="20"/>
            </w:rPr>
          </w:pPr>
          <w:hyperlink w:anchor="_Toc388822539" w:history="1">
            <w:r w:rsidRPr="0087234B">
              <w:rPr>
                <w:rStyle w:val="Hyperlink"/>
                <w:noProof/>
                <w:w w:val="127"/>
                <w:sz w:val="20"/>
                <w:szCs w:val="20"/>
              </w:rPr>
              <w:t>3.2.1</w:t>
            </w:r>
            <w:r w:rsidRPr="0087234B">
              <w:rPr>
                <w:rFonts w:asciiTheme="minorHAnsi" w:eastAsiaTheme="minorEastAsia" w:hAnsiTheme="minorHAnsi" w:cstheme="minorBidi"/>
                <w:noProof/>
                <w:sz w:val="20"/>
                <w:szCs w:val="20"/>
              </w:rPr>
              <w:tab/>
            </w:r>
            <w:r w:rsidRPr="0087234B">
              <w:rPr>
                <w:rStyle w:val="Hyperlink"/>
                <w:noProof/>
                <w:sz w:val="20"/>
                <w:szCs w:val="20"/>
              </w:rPr>
              <w:t xml:space="preserve">  multi-ssh-client</w:t>
            </w:r>
            <w:r w:rsidRPr="0087234B">
              <w:rPr>
                <w:noProof/>
                <w:webHidden/>
                <w:sz w:val="20"/>
                <w:szCs w:val="20"/>
              </w:rPr>
              <w:tab/>
            </w:r>
            <w:r w:rsidRPr="0087234B">
              <w:rPr>
                <w:noProof/>
                <w:webHidden/>
                <w:sz w:val="20"/>
                <w:szCs w:val="20"/>
              </w:rPr>
              <w:fldChar w:fldCharType="begin"/>
            </w:r>
            <w:r w:rsidRPr="0087234B">
              <w:rPr>
                <w:noProof/>
                <w:webHidden/>
                <w:sz w:val="20"/>
                <w:szCs w:val="20"/>
              </w:rPr>
              <w:instrText xml:space="preserve"> PAGEREF _Toc388822539 \h </w:instrText>
            </w:r>
            <w:r w:rsidRPr="0087234B">
              <w:rPr>
                <w:noProof/>
                <w:webHidden/>
                <w:sz w:val="20"/>
                <w:szCs w:val="20"/>
              </w:rPr>
            </w:r>
            <w:r w:rsidRPr="0087234B">
              <w:rPr>
                <w:noProof/>
                <w:webHidden/>
                <w:sz w:val="20"/>
                <w:szCs w:val="20"/>
              </w:rPr>
              <w:fldChar w:fldCharType="separate"/>
            </w:r>
            <w:r w:rsidR="00E928F7">
              <w:rPr>
                <w:noProof/>
                <w:webHidden/>
                <w:sz w:val="20"/>
                <w:szCs w:val="20"/>
              </w:rPr>
              <w:t>8</w:t>
            </w:r>
            <w:r w:rsidRPr="0087234B">
              <w:rPr>
                <w:noProof/>
                <w:webHidden/>
                <w:sz w:val="20"/>
                <w:szCs w:val="20"/>
              </w:rPr>
              <w:fldChar w:fldCharType="end"/>
            </w:r>
          </w:hyperlink>
        </w:p>
        <w:p w:rsidR="00B054BE" w:rsidRPr="0087234B" w:rsidRDefault="00B054BE">
          <w:pPr>
            <w:pStyle w:val="TOC3"/>
            <w:rPr>
              <w:rFonts w:asciiTheme="minorHAnsi" w:eastAsiaTheme="minorEastAsia" w:hAnsiTheme="minorHAnsi" w:cstheme="minorBidi"/>
              <w:noProof/>
              <w:sz w:val="20"/>
              <w:szCs w:val="20"/>
            </w:rPr>
          </w:pPr>
          <w:hyperlink w:anchor="_Toc388822540" w:history="1">
            <w:r w:rsidRPr="0087234B">
              <w:rPr>
                <w:rStyle w:val="Hyperlink"/>
                <w:noProof/>
                <w:w w:val="127"/>
                <w:sz w:val="20"/>
                <w:szCs w:val="20"/>
              </w:rPr>
              <w:t>3.2.2</w:t>
            </w:r>
            <w:r w:rsidRPr="0087234B">
              <w:rPr>
                <w:rFonts w:asciiTheme="minorHAnsi" w:eastAsiaTheme="minorEastAsia" w:hAnsiTheme="minorHAnsi" w:cstheme="minorBidi"/>
                <w:noProof/>
                <w:sz w:val="20"/>
                <w:szCs w:val="20"/>
              </w:rPr>
              <w:tab/>
            </w:r>
            <w:r w:rsidRPr="0087234B">
              <w:rPr>
                <w:rStyle w:val="Hyperlink"/>
                <w:noProof/>
                <w:sz w:val="20"/>
                <w:szCs w:val="20"/>
              </w:rPr>
              <w:t xml:space="preserve">  input-filter</w:t>
            </w:r>
            <w:r w:rsidRPr="0087234B">
              <w:rPr>
                <w:noProof/>
                <w:webHidden/>
                <w:sz w:val="20"/>
                <w:szCs w:val="20"/>
              </w:rPr>
              <w:tab/>
            </w:r>
            <w:r w:rsidRPr="0087234B">
              <w:rPr>
                <w:noProof/>
                <w:webHidden/>
                <w:sz w:val="20"/>
                <w:szCs w:val="20"/>
              </w:rPr>
              <w:fldChar w:fldCharType="begin"/>
            </w:r>
            <w:r w:rsidRPr="0087234B">
              <w:rPr>
                <w:noProof/>
                <w:webHidden/>
                <w:sz w:val="20"/>
                <w:szCs w:val="20"/>
              </w:rPr>
              <w:instrText xml:space="preserve"> PAGEREF _Toc388822540 \h </w:instrText>
            </w:r>
            <w:r w:rsidRPr="0087234B">
              <w:rPr>
                <w:noProof/>
                <w:webHidden/>
                <w:sz w:val="20"/>
                <w:szCs w:val="20"/>
              </w:rPr>
            </w:r>
            <w:r w:rsidRPr="0087234B">
              <w:rPr>
                <w:noProof/>
                <w:webHidden/>
                <w:sz w:val="20"/>
                <w:szCs w:val="20"/>
              </w:rPr>
              <w:fldChar w:fldCharType="separate"/>
            </w:r>
            <w:r w:rsidR="00E928F7">
              <w:rPr>
                <w:noProof/>
                <w:webHidden/>
                <w:sz w:val="20"/>
                <w:szCs w:val="20"/>
              </w:rPr>
              <w:t>9</w:t>
            </w:r>
            <w:r w:rsidRPr="0087234B">
              <w:rPr>
                <w:noProof/>
                <w:webHidden/>
                <w:sz w:val="20"/>
                <w:szCs w:val="20"/>
              </w:rPr>
              <w:fldChar w:fldCharType="end"/>
            </w:r>
          </w:hyperlink>
        </w:p>
        <w:p w:rsidR="00B054BE" w:rsidRPr="0087234B" w:rsidRDefault="00B054BE">
          <w:pPr>
            <w:pStyle w:val="TOC3"/>
            <w:rPr>
              <w:rFonts w:asciiTheme="minorHAnsi" w:eastAsiaTheme="minorEastAsia" w:hAnsiTheme="minorHAnsi" w:cstheme="minorBidi"/>
              <w:noProof/>
              <w:sz w:val="20"/>
              <w:szCs w:val="20"/>
            </w:rPr>
          </w:pPr>
          <w:hyperlink w:anchor="_Toc388822541" w:history="1">
            <w:r w:rsidRPr="0087234B">
              <w:rPr>
                <w:rStyle w:val="Hyperlink"/>
                <w:noProof/>
                <w:w w:val="127"/>
                <w:sz w:val="20"/>
                <w:szCs w:val="20"/>
              </w:rPr>
              <w:t>3.2.3</w:t>
            </w:r>
            <w:r w:rsidRPr="0087234B">
              <w:rPr>
                <w:rFonts w:asciiTheme="minorHAnsi" w:eastAsiaTheme="minorEastAsia" w:hAnsiTheme="minorHAnsi" w:cstheme="minorBidi"/>
                <w:noProof/>
                <w:sz w:val="20"/>
                <w:szCs w:val="20"/>
              </w:rPr>
              <w:tab/>
            </w:r>
            <w:r w:rsidRPr="0087234B">
              <w:rPr>
                <w:rStyle w:val="Hyperlink"/>
                <w:noProof/>
                <w:sz w:val="20"/>
                <w:szCs w:val="20"/>
              </w:rPr>
              <w:t xml:space="preserve">  output-filter</w:t>
            </w:r>
            <w:r w:rsidRPr="0087234B">
              <w:rPr>
                <w:noProof/>
                <w:webHidden/>
                <w:sz w:val="20"/>
                <w:szCs w:val="20"/>
              </w:rPr>
              <w:tab/>
            </w:r>
            <w:r w:rsidRPr="0087234B">
              <w:rPr>
                <w:noProof/>
                <w:webHidden/>
                <w:sz w:val="20"/>
                <w:szCs w:val="20"/>
              </w:rPr>
              <w:fldChar w:fldCharType="begin"/>
            </w:r>
            <w:r w:rsidRPr="0087234B">
              <w:rPr>
                <w:noProof/>
                <w:webHidden/>
                <w:sz w:val="20"/>
                <w:szCs w:val="20"/>
              </w:rPr>
              <w:instrText xml:space="preserve"> PAGEREF _Toc388822541 \h </w:instrText>
            </w:r>
            <w:r w:rsidRPr="0087234B">
              <w:rPr>
                <w:noProof/>
                <w:webHidden/>
                <w:sz w:val="20"/>
                <w:szCs w:val="20"/>
              </w:rPr>
            </w:r>
            <w:r w:rsidRPr="0087234B">
              <w:rPr>
                <w:noProof/>
                <w:webHidden/>
                <w:sz w:val="20"/>
                <w:szCs w:val="20"/>
              </w:rPr>
              <w:fldChar w:fldCharType="separate"/>
            </w:r>
            <w:r w:rsidR="00E928F7">
              <w:rPr>
                <w:noProof/>
                <w:webHidden/>
                <w:sz w:val="20"/>
                <w:szCs w:val="20"/>
              </w:rPr>
              <w:t>10</w:t>
            </w:r>
            <w:r w:rsidRPr="0087234B">
              <w:rPr>
                <w:noProof/>
                <w:webHidden/>
                <w:sz w:val="20"/>
                <w:szCs w:val="20"/>
              </w:rPr>
              <w:fldChar w:fldCharType="end"/>
            </w:r>
          </w:hyperlink>
        </w:p>
        <w:p w:rsidR="00B054BE" w:rsidRPr="0087234B" w:rsidRDefault="00B054BE">
          <w:pPr>
            <w:pStyle w:val="TOC3"/>
            <w:rPr>
              <w:rFonts w:asciiTheme="minorHAnsi" w:eastAsiaTheme="minorEastAsia" w:hAnsiTheme="minorHAnsi" w:cstheme="minorBidi"/>
              <w:noProof/>
              <w:sz w:val="20"/>
              <w:szCs w:val="20"/>
            </w:rPr>
          </w:pPr>
          <w:hyperlink w:anchor="_Toc388822542" w:history="1">
            <w:r w:rsidRPr="0087234B">
              <w:rPr>
                <w:rStyle w:val="Hyperlink"/>
                <w:noProof/>
                <w:w w:val="127"/>
                <w:sz w:val="20"/>
                <w:szCs w:val="20"/>
              </w:rPr>
              <w:t>3.2.4</w:t>
            </w:r>
            <w:r w:rsidRPr="0087234B">
              <w:rPr>
                <w:rFonts w:asciiTheme="minorHAnsi" w:eastAsiaTheme="minorEastAsia" w:hAnsiTheme="minorHAnsi" w:cstheme="minorBidi"/>
                <w:noProof/>
                <w:sz w:val="20"/>
                <w:szCs w:val="20"/>
              </w:rPr>
              <w:tab/>
            </w:r>
            <w:r w:rsidRPr="0087234B">
              <w:rPr>
                <w:rStyle w:val="Hyperlink"/>
                <w:noProof/>
                <w:sz w:val="20"/>
                <w:szCs w:val="20"/>
              </w:rPr>
              <w:t xml:space="preserve">  queuing-system</w:t>
            </w:r>
            <w:r w:rsidRPr="0087234B">
              <w:rPr>
                <w:noProof/>
                <w:webHidden/>
                <w:sz w:val="20"/>
                <w:szCs w:val="20"/>
              </w:rPr>
              <w:tab/>
            </w:r>
            <w:r w:rsidRPr="0087234B">
              <w:rPr>
                <w:noProof/>
                <w:webHidden/>
                <w:sz w:val="20"/>
                <w:szCs w:val="20"/>
              </w:rPr>
              <w:fldChar w:fldCharType="begin"/>
            </w:r>
            <w:r w:rsidRPr="0087234B">
              <w:rPr>
                <w:noProof/>
                <w:webHidden/>
                <w:sz w:val="20"/>
                <w:szCs w:val="20"/>
              </w:rPr>
              <w:instrText xml:space="preserve"> PAGEREF _Toc388822542 \h </w:instrText>
            </w:r>
            <w:r w:rsidRPr="0087234B">
              <w:rPr>
                <w:noProof/>
                <w:webHidden/>
                <w:sz w:val="20"/>
                <w:szCs w:val="20"/>
              </w:rPr>
            </w:r>
            <w:r w:rsidRPr="0087234B">
              <w:rPr>
                <w:noProof/>
                <w:webHidden/>
                <w:sz w:val="20"/>
                <w:szCs w:val="20"/>
              </w:rPr>
              <w:fldChar w:fldCharType="separate"/>
            </w:r>
            <w:r w:rsidR="00E928F7">
              <w:rPr>
                <w:noProof/>
                <w:webHidden/>
                <w:sz w:val="20"/>
                <w:szCs w:val="20"/>
              </w:rPr>
              <w:t>10</w:t>
            </w:r>
            <w:r w:rsidRPr="0087234B">
              <w:rPr>
                <w:noProof/>
                <w:webHidden/>
                <w:sz w:val="20"/>
                <w:szCs w:val="20"/>
              </w:rPr>
              <w:fldChar w:fldCharType="end"/>
            </w:r>
          </w:hyperlink>
        </w:p>
        <w:p w:rsidR="00B054BE" w:rsidRPr="0087234B" w:rsidRDefault="00B054BE">
          <w:pPr>
            <w:pStyle w:val="TOC3"/>
            <w:rPr>
              <w:rFonts w:asciiTheme="minorHAnsi" w:eastAsiaTheme="minorEastAsia" w:hAnsiTheme="minorHAnsi" w:cstheme="minorBidi"/>
              <w:noProof/>
              <w:sz w:val="20"/>
              <w:szCs w:val="20"/>
            </w:rPr>
          </w:pPr>
          <w:hyperlink w:anchor="_Toc388822543" w:history="1">
            <w:r w:rsidRPr="0087234B">
              <w:rPr>
                <w:rStyle w:val="Hyperlink"/>
                <w:noProof/>
                <w:w w:val="127"/>
                <w:sz w:val="20"/>
                <w:szCs w:val="20"/>
              </w:rPr>
              <w:t>3.2.5</w:t>
            </w:r>
            <w:r w:rsidRPr="0087234B">
              <w:rPr>
                <w:rFonts w:asciiTheme="minorHAnsi" w:eastAsiaTheme="minorEastAsia" w:hAnsiTheme="minorHAnsi" w:cstheme="minorBidi"/>
                <w:noProof/>
                <w:sz w:val="20"/>
                <w:szCs w:val="20"/>
              </w:rPr>
              <w:tab/>
            </w:r>
            <w:r w:rsidRPr="0087234B">
              <w:rPr>
                <w:rStyle w:val="Hyperlink"/>
                <w:noProof/>
                <w:sz w:val="20"/>
                <w:szCs w:val="20"/>
              </w:rPr>
              <w:t xml:space="preserve">  profile-manager</w:t>
            </w:r>
            <w:r w:rsidRPr="0087234B">
              <w:rPr>
                <w:noProof/>
                <w:webHidden/>
                <w:sz w:val="20"/>
                <w:szCs w:val="20"/>
              </w:rPr>
              <w:tab/>
            </w:r>
            <w:r w:rsidRPr="0087234B">
              <w:rPr>
                <w:noProof/>
                <w:webHidden/>
                <w:sz w:val="20"/>
                <w:szCs w:val="20"/>
              </w:rPr>
              <w:fldChar w:fldCharType="begin"/>
            </w:r>
            <w:r w:rsidRPr="0087234B">
              <w:rPr>
                <w:noProof/>
                <w:webHidden/>
                <w:sz w:val="20"/>
                <w:szCs w:val="20"/>
              </w:rPr>
              <w:instrText xml:space="preserve"> PAGEREF _Toc388822543 \h </w:instrText>
            </w:r>
            <w:r w:rsidRPr="0087234B">
              <w:rPr>
                <w:noProof/>
                <w:webHidden/>
                <w:sz w:val="20"/>
                <w:szCs w:val="20"/>
              </w:rPr>
            </w:r>
            <w:r w:rsidRPr="0087234B">
              <w:rPr>
                <w:noProof/>
                <w:webHidden/>
                <w:sz w:val="20"/>
                <w:szCs w:val="20"/>
              </w:rPr>
              <w:fldChar w:fldCharType="separate"/>
            </w:r>
            <w:r w:rsidR="00E928F7">
              <w:rPr>
                <w:noProof/>
                <w:webHidden/>
                <w:sz w:val="20"/>
                <w:szCs w:val="20"/>
              </w:rPr>
              <w:t>10</w:t>
            </w:r>
            <w:r w:rsidRPr="0087234B">
              <w:rPr>
                <w:noProof/>
                <w:webHidden/>
                <w:sz w:val="20"/>
                <w:szCs w:val="20"/>
              </w:rPr>
              <w:fldChar w:fldCharType="end"/>
            </w:r>
          </w:hyperlink>
        </w:p>
        <w:p w:rsidR="00B054BE" w:rsidRPr="0087234B" w:rsidRDefault="00B054BE">
          <w:pPr>
            <w:pStyle w:val="TOC3"/>
            <w:rPr>
              <w:rFonts w:asciiTheme="minorHAnsi" w:eastAsiaTheme="minorEastAsia" w:hAnsiTheme="minorHAnsi" w:cstheme="minorBidi"/>
              <w:noProof/>
              <w:sz w:val="20"/>
              <w:szCs w:val="20"/>
            </w:rPr>
          </w:pPr>
          <w:hyperlink w:anchor="_Toc388822544" w:history="1">
            <w:r w:rsidRPr="0087234B">
              <w:rPr>
                <w:rStyle w:val="Hyperlink"/>
                <w:noProof/>
                <w:w w:val="127"/>
                <w:sz w:val="20"/>
                <w:szCs w:val="20"/>
              </w:rPr>
              <w:t>3.2.6</w:t>
            </w:r>
            <w:r w:rsidRPr="0087234B">
              <w:rPr>
                <w:rFonts w:asciiTheme="minorHAnsi" w:eastAsiaTheme="minorEastAsia" w:hAnsiTheme="minorHAnsi" w:cstheme="minorBidi"/>
                <w:noProof/>
                <w:sz w:val="20"/>
                <w:szCs w:val="20"/>
              </w:rPr>
              <w:tab/>
            </w:r>
            <w:r w:rsidRPr="0087234B">
              <w:rPr>
                <w:rStyle w:val="Hyperlink"/>
                <w:noProof/>
                <w:sz w:val="20"/>
                <w:szCs w:val="20"/>
              </w:rPr>
              <w:t xml:space="preserve">  ui-dashboard and search</w:t>
            </w:r>
            <w:r w:rsidRPr="0087234B">
              <w:rPr>
                <w:noProof/>
                <w:webHidden/>
                <w:sz w:val="20"/>
                <w:szCs w:val="20"/>
              </w:rPr>
              <w:tab/>
            </w:r>
            <w:r w:rsidRPr="0087234B">
              <w:rPr>
                <w:noProof/>
                <w:webHidden/>
                <w:sz w:val="20"/>
                <w:szCs w:val="20"/>
              </w:rPr>
              <w:fldChar w:fldCharType="begin"/>
            </w:r>
            <w:r w:rsidRPr="0087234B">
              <w:rPr>
                <w:noProof/>
                <w:webHidden/>
                <w:sz w:val="20"/>
                <w:szCs w:val="20"/>
              </w:rPr>
              <w:instrText xml:space="preserve"> PAGEREF _Toc388822544 \h </w:instrText>
            </w:r>
            <w:r w:rsidRPr="0087234B">
              <w:rPr>
                <w:noProof/>
                <w:webHidden/>
                <w:sz w:val="20"/>
                <w:szCs w:val="20"/>
              </w:rPr>
            </w:r>
            <w:r w:rsidRPr="0087234B">
              <w:rPr>
                <w:noProof/>
                <w:webHidden/>
                <w:sz w:val="20"/>
                <w:szCs w:val="20"/>
              </w:rPr>
              <w:fldChar w:fldCharType="separate"/>
            </w:r>
            <w:r w:rsidR="00E928F7">
              <w:rPr>
                <w:noProof/>
                <w:webHidden/>
                <w:sz w:val="20"/>
                <w:szCs w:val="20"/>
              </w:rPr>
              <w:t>10</w:t>
            </w:r>
            <w:r w:rsidRPr="0087234B">
              <w:rPr>
                <w:noProof/>
                <w:webHidden/>
                <w:sz w:val="20"/>
                <w:szCs w:val="20"/>
              </w:rPr>
              <w:fldChar w:fldCharType="end"/>
            </w:r>
          </w:hyperlink>
        </w:p>
        <w:p w:rsidR="00B054BE" w:rsidRPr="0087234B" w:rsidRDefault="00B054BE">
          <w:pPr>
            <w:pStyle w:val="TOC1"/>
            <w:rPr>
              <w:rFonts w:asciiTheme="minorHAnsi" w:eastAsiaTheme="minorEastAsia" w:hAnsiTheme="minorHAnsi" w:cstheme="minorBidi"/>
              <w:noProof/>
              <w:sz w:val="20"/>
              <w:szCs w:val="20"/>
            </w:rPr>
          </w:pPr>
          <w:hyperlink w:anchor="_Toc388822545" w:history="1">
            <w:r w:rsidRPr="0087234B">
              <w:rPr>
                <w:rStyle w:val="Hyperlink"/>
                <w:rFonts w:eastAsia="BatangChe"/>
                <w:noProof/>
                <w:w w:val="120"/>
                <w:sz w:val="20"/>
                <w:szCs w:val="20"/>
              </w:rPr>
              <w:t>4</w:t>
            </w:r>
            <w:r w:rsidRPr="0087234B">
              <w:rPr>
                <w:rFonts w:asciiTheme="minorHAnsi" w:eastAsiaTheme="minorEastAsia" w:hAnsiTheme="minorHAnsi" w:cstheme="minorBidi"/>
                <w:noProof/>
                <w:sz w:val="20"/>
                <w:szCs w:val="20"/>
              </w:rPr>
              <w:tab/>
            </w:r>
            <w:r w:rsidRPr="0087234B">
              <w:rPr>
                <w:rStyle w:val="Hyperlink"/>
                <w:rFonts w:eastAsia="BatangChe"/>
                <w:noProof/>
                <w:w w:val="120"/>
                <w:sz w:val="20"/>
                <w:szCs w:val="20"/>
              </w:rPr>
              <w:t>Research Questions Re-visited</w:t>
            </w:r>
            <w:r w:rsidRPr="0087234B">
              <w:rPr>
                <w:noProof/>
                <w:webHidden/>
                <w:sz w:val="20"/>
                <w:szCs w:val="20"/>
              </w:rPr>
              <w:tab/>
            </w:r>
            <w:r w:rsidRPr="0087234B">
              <w:rPr>
                <w:noProof/>
                <w:webHidden/>
                <w:sz w:val="20"/>
                <w:szCs w:val="20"/>
              </w:rPr>
              <w:fldChar w:fldCharType="begin"/>
            </w:r>
            <w:r w:rsidRPr="0087234B">
              <w:rPr>
                <w:noProof/>
                <w:webHidden/>
                <w:sz w:val="20"/>
                <w:szCs w:val="20"/>
              </w:rPr>
              <w:instrText xml:space="preserve"> PAGEREF _Toc388822545 \h </w:instrText>
            </w:r>
            <w:r w:rsidRPr="0087234B">
              <w:rPr>
                <w:noProof/>
                <w:webHidden/>
                <w:sz w:val="20"/>
                <w:szCs w:val="20"/>
              </w:rPr>
            </w:r>
            <w:r w:rsidRPr="0087234B">
              <w:rPr>
                <w:noProof/>
                <w:webHidden/>
                <w:sz w:val="20"/>
                <w:szCs w:val="20"/>
              </w:rPr>
              <w:fldChar w:fldCharType="separate"/>
            </w:r>
            <w:r w:rsidR="00E928F7">
              <w:rPr>
                <w:noProof/>
                <w:webHidden/>
                <w:sz w:val="20"/>
                <w:szCs w:val="20"/>
              </w:rPr>
              <w:t>11</w:t>
            </w:r>
            <w:r w:rsidRPr="0087234B">
              <w:rPr>
                <w:noProof/>
                <w:webHidden/>
                <w:sz w:val="20"/>
                <w:szCs w:val="20"/>
              </w:rPr>
              <w:fldChar w:fldCharType="end"/>
            </w:r>
          </w:hyperlink>
        </w:p>
        <w:p w:rsidR="00B054BE" w:rsidRPr="0087234B" w:rsidRDefault="00B054BE">
          <w:pPr>
            <w:pStyle w:val="TOC1"/>
            <w:rPr>
              <w:rFonts w:asciiTheme="minorHAnsi" w:eastAsiaTheme="minorEastAsia" w:hAnsiTheme="minorHAnsi" w:cstheme="minorBidi"/>
              <w:noProof/>
              <w:sz w:val="20"/>
              <w:szCs w:val="20"/>
            </w:rPr>
          </w:pPr>
          <w:hyperlink w:anchor="_Toc388822546" w:history="1">
            <w:r w:rsidRPr="0087234B">
              <w:rPr>
                <w:rStyle w:val="Hyperlink"/>
                <w:rFonts w:eastAsia="BatangChe"/>
                <w:noProof/>
                <w:sz w:val="20"/>
                <w:szCs w:val="20"/>
              </w:rPr>
              <w:t xml:space="preserve">5  </w:t>
            </w:r>
            <w:r w:rsidRPr="0087234B">
              <w:rPr>
                <w:rStyle w:val="Hyperlink"/>
                <w:rFonts w:eastAsia="BatangChe"/>
                <w:noProof/>
                <w:spacing w:val="43"/>
                <w:sz w:val="20"/>
                <w:szCs w:val="20"/>
              </w:rPr>
              <w:t xml:space="preserve"> </w:t>
            </w:r>
            <w:r w:rsidR="00860041" w:rsidRPr="0087234B">
              <w:rPr>
                <w:rStyle w:val="Hyperlink"/>
                <w:rFonts w:eastAsia="BatangChe"/>
                <w:noProof/>
                <w:spacing w:val="43"/>
                <w:sz w:val="20"/>
                <w:szCs w:val="20"/>
              </w:rPr>
              <w:tab/>
            </w:r>
            <w:r w:rsidRPr="0087234B">
              <w:rPr>
                <w:rStyle w:val="Hyperlink"/>
                <w:rFonts w:eastAsia="BatangChe"/>
                <w:noProof/>
                <w:w w:val="120"/>
                <w:sz w:val="20"/>
                <w:szCs w:val="20"/>
              </w:rPr>
              <w:t>Resear</w:t>
            </w:r>
            <w:r w:rsidRPr="0087234B">
              <w:rPr>
                <w:rStyle w:val="Hyperlink"/>
                <w:rFonts w:eastAsia="BatangChe"/>
                <w:noProof/>
                <w:spacing w:val="-8"/>
                <w:w w:val="120"/>
                <w:sz w:val="20"/>
                <w:szCs w:val="20"/>
              </w:rPr>
              <w:t>c</w:t>
            </w:r>
            <w:r w:rsidRPr="0087234B">
              <w:rPr>
                <w:rStyle w:val="Hyperlink"/>
                <w:rFonts w:eastAsia="BatangChe"/>
                <w:noProof/>
                <w:w w:val="120"/>
                <w:sz w:val="20"/>
                <w:szCs w:val="20"/>
              </w:rPr>
              <w:t>h</w:t>
            </w:r>
            <w:r w:rsidRPr="0087234B">
              <w:rPr>
                <w:rStyle w:val="Hyperlink"/>
                <w:rFonts w:eastAsia="BatangChe"/>
                <w:noProof/>
                <w:spacing w:val="23"/>
                <w:w w:val="120"/>
                <w:sz w:val="20"/>
                <w:szCs w:val="20"/>
              </w:rPr>
              <w:t xml:space="preserve"> </w:t>
            </w:r>
            <w:r w:rsidRPr="0087234B">
              <w:rPr>
                <w:rStyle w:val="Hyperlink"/>
                <w:rFonts w:eastAsia="BatangChe"/>
                <w:noProof/>
                <w:w w:val="122"/>
                <w:sz w:val="20"/>
                <w:szCs w:val="20"/>
              </w:rPr>
              <w:t>Meth</w:t>
            </w:r>
            <w:r w:rsidRPr="0087234B">
              <w:rPr>
                <w:rStyle w:val="Hyperlink"/>
                <w:rFonts w:eastAsia="BatangChe"/>
                <w:noProof/>
                <w:spacing w:val="7"/>
                <w:w w:val="122"/>
                <w:sz w:val="20"/>
                <w:szCs w:val="20"/>
              </w:rPr>
              <w:t>o</w:t>
            </w:r>
            <w:r w:rsidRPr="0087234B">
              <w:rPr>
                <w:rStyle w:val="Hyperlink"/>
                <w:rFonts w:eastAsia="BatangChe"/>
                <w:noProof/>
                <w:w w:val="115"/>
                <w:sz w:val="20"/>
                <w:szCs w:val="20"/>
              </w:rPr>
              <w:t>dology</w:t>
            </w:r>
            <w:r w:rsidRPr="0087234B">
              <w:rPr>
                <w:noProof/>
                <w:webHidden/>
                <w:sz w:val="20"/>
                <w:szCs w:val="20"/>
              </w:rPr>
              <w:tab/>
            </w:r>
            <w:r w:rsidRPr="0087234B">
              <w:rPr>
                <w:noProof/>
                <w:webHidden/>
                <w:sz w:val="20"/>
                <w:szCs w:val="20"/>
              </w:rPr>
              <w:fldChar w:fldCharType="begin"/>
            </w:r>
            <w:r w:rsidRPr="0087234B">
              <w:rPr>
                <w:noProof/>
                <w:webHidden/>
                <w:sz w:val="20"/>
                <w:szCs w:val="20"/>
              </w:rPr>
              <w:instrText xml:space="preserve"> PAGEREF _Toc388822546 \h </w:instrText>
            </w:r>
            <w:r w:rsidRPr="0087234B">
              <w:rPr>
                <w:noProof/>
                <w:webHidden/>
                <w:sz w:val="20"/>
                <w:szCs w:val="20"/>
              </w:rPr>
            </w:r>
            <w:r w:rsidRPr="0087234B">
              <w:rPr>
                <w:noProof/>
                <w:webHidden/>
                <w:sz w:val="20"/>
                <w:szCs w:val="20"/>
              </w:rPr>
              <w:fldChar w:fldCharType="separate"/>
            </w:r>
            <w:r w:rsidR="00E928F7">
              <w:rPr>
                <w:noProof/>
                <w:webHidden/>
                <w:sz w:val="20"/>
                <w:szCs w:val="20"/>
              </w:rPr>
              <w:t>11</w:t>
            </w:r>
            <w:r w:rsidRPr="0087234B">
              <w:rPr>
                <w:noProof/>
                <w:webHidden/>
                <w:sz w:val="20"/>
                <w:szCs w:val="20"/>
              </w:rPr>
              <w:fldChar w:fldCharType="end"/>
            </w:r>
          </w:hyperlink>
        </w:p>
        <w:p w:rsidR="00B054BE" w:rsidRPr="0087234B" w:rsidRDefault="00B054BE">
          <w:pPr>
            <w:pStyle w:val="TOC1"/>
            <w:rPr>
              <w:rFonts w:asciiTheme="minorHAnsi" w:eastAsiaTheme="minorEastAsia" w:hAnsiTheme="minorHAnsi" w:cstheme="minorBidi"/>
              <w:noProof/>
              <w:sz w:val="20"/>
              <w:szCs w:val="20"/>
            </w:rPr>
          </w:pPr>
          <w:hyperlink w:anchor="_Toc388822547" w:history="1">
            <w:r w:rsidRPr="0087234B">
              <w:rPr>
                <w:rStyle w:val="Hyperlink"/>
                <w:rFonts w:eastAsia="BatangChe"/>
                <w:noProof/>
                <w:sz w:val="20"/>
                <w:szCs w:val="20"/>
              </w:rPr>
              <w:t xml:space="preserve">6   </w:t>
            </w:r>
            <w:r w:rsidRPr="0087234B">
              <w:rPr>
                <w:rStyle w:val="Hyperlink"/>
                <w:rFonts w:eastAsia="BatangChe"/>
                <w:noProof/>
                <w:spacing w:val="43"/>
                <w:sz w:val="20"/>
                <w:szCs w:val="20"/>
              </w:rPr>
              <w:t xml:space="preserve"> </w:t>
            </w:r>
            <w:r w:rsidRPr="0087234B">
              <w:rPr>
                <w:rStyle w:val="Hyperlink"/>
                <w:rFonts w:eastAsia="BatangChe"/>
                <w:noProof/>
                <w:w w:val="119"/>
                <w:sz w:val="20"/>
                <w:szCs w:val="20"/>
              </w:rPr>
              <w:t>A</w:t>
            </w:r>
            <w:r w:rsidRPr="0087234B">
              <w:rPr>
                <w:rStyle w:val="Hyperlink"/>
                <w:rFonts w:eastAsia="BatangChe"/>
                <w:noProof/>
                <w:spacing w:val="-8"/>
                <w:w w:val="119"/>
                <w:sz w:val="20"/>
                <w:szCs w:val="20"/>
              </w:rPr>
              <w:t>c</w:t>
            </w:r>
            <w:r w:rsidRPr="0087234B">
              <w:rPr>
                <w:rStyle w:val="Hyperlink"/>
                <w:rFonts w:eastAsia="BatangChe"/>
                <w:noProof/>
                <w:w w:val="119"/>
                <w:sz w:val="20"/>
                <w:szCs w:val="20"/>
              </w:rPr>
              <w:t>hie</w:t>
            </w:r>
            <w:r w:rsidRPr="0087234B">
              <w:rPr>
                <w:rStyle w:val="Hyperlink"/>
                <w:rFonts w:eastAsia="BatangChe"/>
                <w:noProof/>
                <w:spacing w:val="-9"/>
                <w:w w:val="119"/>
                <w:sz w:val="20"/>
                <w:szCs w:val="20"/>
              </w:rPr>
              <w:t>v</w:t>
            </w:r>
            <w:r w:rsidRPr="0087234B">
              <w:rPr>
                <w:rStyle w:val="Hyperlink"/>
                <w:rFonts w:eastAsia="BatangChe"/>
                <w:noProof/>
                <w:w w:val="119"/>
                <w:sz w:val="20"/>
                <w:szCs w:val="20"/>
              </w:rPr>
              <w:t>eme</w:t>
            </w:r>
            <w:r w:rsidRPr="0087234B">
              <w:rPr>
                <w:rStyle w:val="Hyperlink"/>
                <w:rFonts w:eastAsia="BatangChe"/>
                <w:noProof/>
                <w:spacing w:val="-8"/>
                <w:w w:val="119"/>
                <w:sz w:val="20"/>
                <w:szCs w:val="20"/>
              </w:rPr>
              <w:t>n</w:t>
            </w:r>
            <w:r w:rsidRPr="0087234B">
              <w:rPr>
                <w:rStyle w:val="Hyperlink"/>
                <w:rFonts w:eastAsia="BatangChe"/>
                <w:noProof/>
                <w:w w:val="119"/>
                <w:sz w:val="20"/>
                <w:szCs w:val="20"/>
              </w:rPr>
              <w:t>ts</w:t>
            </w:r>
            <w:r w:rsidRPr="0087234B">
              <w:rPr>
                <w:rStyle w:val="Hyperlink"/>
                <w:rFonts w:eastAsia="BatangChe"/>
                <w:noProof/>
                <w:spacing w:val="26"/>
                <w:w w:val="119"/>
                <w:sz w:val="20"/>
                <w:szCs w:val="20"/>
              </w:rPr>
              <w:t xml:space="preserve"> </w:t>
            </w:r>
            <w:r w:rsidRPr="0087234B">
              <w:rPr>
                <w:rStyle w:val="Hyperlink"/>
                <w:rFonts w:eastAsia="BatangChe"/>
                <w:noProof/>
                <w:spacing w:val="-27"/>
                <w:w w:val="124"/>
                <w:sz w:val="20"/>
                <w:szCs w:val="20"/>
              </w:rPr>
              <w:t>T</w:t>
            </w:r>
            <w:r w:rsidRPr="0087234B">
              <w:rPr>
                <w:rStyle w:val="Hyperlink"/>
                <w:rFonts w:eastAsia="BatangChe"/>
                <w:noProof/>
                <w:w w:val="124"/>
                <w:sz w:val="20"/>
                <w:szCs w:val="20"/>
              </w:rPr>
              <w:t>o</w:t>
            </w:r>
            <w:r w:rsidRPr="0087234B">
              <w:rPr>
                <w:rStyle w:val="Hyperlink"/>
                <w:rFonts w:eastAsia="BatangChe"/>
                <w:noProof/>
                <w:spacing w:val="10"/>
                <w:w w:val="124"/>
                <w:sz w:val="20"/>
                <w:szCs w:val="20"/>
              </w:rPr>
              <w:t xml:space="preserve"> </w:t>
            </w:r>
            <w:r w:rsidRPr="0087234B">
              <w:rPr>
                <w:rStyle w:val="Hyperlink"/>
                <w:rFonts w:eastAsia="BatangChe"/>
                <w:noProof/>
                <w:w w:val="124"/>
                <w:sz w:val="20"/>
                <w:szCs w:val="20"/>
              </w:rPr>
              <w:t>Date</w:t>
            </w:r>
            <w:r w:rsidRPr="0087234B">
              <w:rPr>
                <w:noProof/>
                <w:webHidden/>
                <w:sz w:val="20"/>
                <w:szCs w:val="20"/>
              </w:rPr>
              <w:tab/>
            </w:r>
            <w:r w:rsidRPr="0087234B">
              <w:rPr>
                <w:noProof/>
                <w:webHidden/>
                <w:sz w:val="20"/>
                <w:szCs w:val="20"/>
              </w:rPr>
              <w:fldChar w:fldCharType="begin"/>
            </w:r>
            <w:r w:rsidRPr="0087234B">
              <w:rPr>
                <w:noProof/>
                <w:webHidden/>
                <w:sz w:val="20"/>
                <w:szCs w:val="20"/>
              </w:rPr>
              <w:instrText xml:space="preserve"> PAGEREF _Toc388822547 \h </w:instrText>
            </w:r>
            <w:r w:rsidRPr="0087234B">
              <w:rPr>
                <w:noProof/>
                <w:webHidden/>
                <w:sz w:val="20"/>
                <w:szCs w:val="20"/>
              </w:rPr>
            </w:r>
            <w:r w:rsidRPr="0087234B">
              <w:rPr>
                <w:noProof/>
                <w:webHidden/>
                <w:sz w:val="20"/>
                <w:szCs w:val="20"/>
              </w:rPr>
              <w:fldChar w:fldCharType="separate"/>
            </w:r>
            <w:r w:rsidR="00E928F7">
              <w:rPr>
                <w:noProof/>
                <w:webHidden/>
                <w:sz w:val="20"/>
                <w:szCs w:val="20"/>
              </w:rPr>
              <w:t>13</w:t>
            </w:r>
            <w:r w:rsidRPr="0087234B">
              <w:rPr>
                <w:noProof/>
                <w:webHidden/>
                <w:sz w:val="20"/>
                <w:szCs w:val="20"/>
              </w:rPr>
              <w:fldChar w:fldCharType="end"/>
            </w:r>
          </w:hyperlink>
        </w:p>
        <w:p w:rsidR="00A06B9C" w:rsidRPr="0087234B" w:rsidRDefault="00A06B9C">
          <w:pPr>
            <w:rPr>
              <w:sz w:val="20"/>
              <w:szCs w:val="20"/>
            </w:rPr>
          </w:pPr>
          <w:r w:rsidRPr="0087234B">
            <w:rPr>
              <w:b/>
              <w:bCs/>
              <w:noProof/>
              <w:sz w:val="20"/>
              <w:szCs w:val="20"/>
            </w:rPr>
            <w:fldChar w:fldCharType="end"/>
          </w:r>
        </w:p>
      </w:sdtContent>
    </w:sdt>
    <w:p w:rsidR="00AA6673" w:rsidRPr="00AA6673" w:rsidRDefault="008545A9" w:rsidP="00AA6673">
      <w:pPr>
        <w:pStyle w:val="TOCHeading"/>
        <w:jc w:val="center"/>
        <w:rPr>
          <w:rFonts w:ascii="Times New Roman" w:hAnsi="Times New Roman"/>
          <w:b w:val="0"/>
          <w:sz w:val="20"/>
          <w:szCs w:val="20"/>
        </w:rPr>
      </w:pPr>
      <w:r w:rsidRPr="004E74AC">
        <w:rPr>
          <w:sz w:val="20"/>
          <w:szCs w:val="20"/>
        </w:rPr>
        <w:fldChar w:fldCharType="begin"/>
      </w:r>
      <w:r w:rsidRPr="004E74AC">
        <w:rPr>
          <w:sz w:val="20"/>
          <w:szCs w:val="20"/>
        </w:rPr>
        <w:instrText xml:space="preserve"> TOC \o "1-3" \h \z \u </w:instrText>
      </w:r>
      <w:r w:rsidRPr="004E74AC">
        <w:rPr>
          <w:sz w:val="20"/>
          <w:szCs w:val="20"/>
        </w:rPr>
        <w:fldChar w:fldCharType="separate"/>
      </w:r>
    </w:p>
    <w:p w:rsidR="00AA6673" w:rsidRDefault="00AA6673">
      <w:pPr>
        <w:pStyle w:val="TOC3"/>
        <w:rPr>
          <w:rFonts w:asciiTheme="minorHAnsi" w:eastAsiaTheme="minorEastAsia" w:hAnsiTheme="minorHAnsi" w:cstheme="minorBidi"/>
          <w:noProof/>
          <w:sz w:val="22"/>
          <w:szCs w:val="22"/>
        </w:rPr>
      </w:pPr>
    </w:p>
    <w:p w:rsidR="008545A9" w:rsidRPr="004E74AC" w:rsidRDefault="008545A9">
      <w:pPr>
        <w:rPr>
          <w:sz w:val="20"/>
          <w:szCs w:val="20"/>
        </w:rPr>
      </w:pPr>
      <w:r w:rsidRPr="004E74AC">
        <w:rPr>
          <w:sz w:val="20"/>
          <w:szCs w:val="20"/>
        </w:rPr>
        <w:fldChar w:fldCharType="end"/>
      </w: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before="4" w:line="260" w:lineRule="exact"/>
        <w:rPr>
          <w:sz w:val="20"/>
          <w:szCs w:val="20"/>
        </w:rPr>
      </w:pPr>
    </w:p>
    <w:p w:rsidR="00374816" w:rsidRPr="004E74AC" w:rsidRDefault="00374816">
      <w:pPr>
        <w:widowControl w:val="0"/>
        <w:autoSpaceDE w:val="0"/>
        <w:autoSpaceDN w:val="0"/>
        <w:adjustRightInd w:val="0"/>
        <w:spacing w:before="9" w:line="18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rsidP="00AC7BE6">
      <w:pPr>
        <w:widowControl w:val="0"/>
        <w:autoSpaceDE w:val="0"/>
        <w:autoSpaceDN w:val="0"/>
        <w:adjustRightInd w:val="0"/>
        <w:spacing w:before="31"/>
        <w:ind w:left="4168" w:right="4202"/>
        <w:jc w:val="center"/>
        <w:rPr>
          <w:sz w:val="20"/>
          <w:szCs w:val="20"/>
        </w:rPr>
        <w:sectPr w:rsidR="00374816" w:rsidRPr="004E74AC" w:rsidSect="00B35CB6">
          <w:pgSz w:w="11900" w:h="16840"/>
          <w:pgMar w:top="1584" w:right="1685" w:bottom="389" w:left="1685" w:header="720" w:footer="720" w:gutter="0"/>
          <w:cols w:space="720"/>
          <w:noEndnote/>
        </w:sectPr>
      </w:pPr>
    </w:p>
    <w:p w:rsidR="00374816" w:rsidRPr="00B054BE" w:rsidRDefault="00374816" w:rsidP="00E928F7">
      <w:pPr>
        <w:pStyle w:val="Heading1"/>
        <w:numPr>
          <w:ilvl w:val="0"/>
          <w:numId w:val="9"/>
        </w:numPr>
        <w:spacing w:before="0" w:line="250" w:lineRule="auto"/>
        <w:ind w:right="576"/>
        <w:rPr>
          <w:rFonts w:ascii="Times New Roman" w:hAnsi="Times New Roman"/>
          <w:w w:val="126"/>
          <w:sz w:val="24"/>
          <w:szCs w:val="24"/>
        </w:rPr>
      </w:pPr>
      <w:bookmarkStart w:id="1" w:name="_Toc388820273"/>
      <w:bookmarkStart w:id="2" w:name="_Toc388822532"/>
      <w:r w:rsidRPr="00B054BE">
        <w:rPr>
          <w:rFonts w:ascii="Times New Roman" w:hAnsi="Times New Roman"/>
          <w:w w:val="128"/>
          <w:sz w:val="24"/>
          <w:szCs w:val="24"/>
        </w:rPr>
        <w:lastRenderedPageBreak/>
        <w:t>I</w:t>
      </w:r>
      <w:r w:rsidRPr="00B054BE">
        <w:rPr>
          <w:rFonts w:ascii="Times New Roman" w:hAnsi="Times New Roman"/>
          <w:spacing w:val="-8"/>
          <w:w w:val="128"/>
          <w:sz w:val="24"/>
          <w:szCs w:val="24"/>
        </w:rPr>
        <w:t>n</w:t>
      </w:r>
      <w:r w:rsidRPr="00B054BE">
        <w:rPr>
          <w:rFonts w:ascii="Times New Roman" w:hAnsi="Times New Roman"/>
          <w:w w:val="134"/>
          <w:sz w:val="24"/>
          <w:szCs w:val="24"/>
        </w:rPr>
        <w:t>tr</w:t>
      </w:r>
      <w:r w:rsidRPr="00B054BE">
        <w:rPr>
          <w:rFonts w:ascii="Times New Roman" w:hAnsi="Times New Roman"/>
          <w:spacing w:val="9"/>
          <w:w w:val="134"/>
          <w:sz w:val="24"/>
          <w:szCs w:val="24"/>
        </w:rPr>
        <w:t>o</w:t>
      </w:r>
      <w:r w:rsidRPr="00B054BE">
        <w:rPr>
          <w:rFonts w:ascii="Times New Roman" w:hAnsi="Times New Roman"/>
          <w:w w:val="126"/>
          <w:sz w:val="24"/>
          <w:szCs w:val="24"/>
        </w:rPr>
        <w:t>duction</w:t>
      </w:r>
      <w:bookmarkEnd w:id="1"/>
      <w:bookmarkEnd w:id="2"/>
    </w:p>
    <w:p w:rsidR="006F5787" w:rsidRDefault="006F5787" w:rsidP="006F5787">
      <w:pPr>
        <w:rPr>
          <w:lang w:val="x-none" w:eastAsia="x-none"/>
        </w:rPr>
      </w:pPr>
    </w:p>
    <w:p w:rsidR="006F5787" w:rsidRPr="006F5787" w:rsidRDefault="006F5787" w:rsidP="00EB32AE">
      <w:pPr>
        <w:spacing w:line="250" w:lineRule="auto"/>
        <w:ind w:left="1008" w:right="576"/>
        <w:jc w:val="both"/>
        <w:rPr>
          <w:sz w:val="20"/>
          <w:szCs w:val="20"/>
          <w:lang w:eastAsia="x-none"/>
        </w:rPr>
      </w:pPr>
      <w:r w:rsidRPr="006F5787">
        <w:rPr>
          <w:sz w:val="20"/>
          <w:szCs w:val="20"/>
          <w:lang w:eastAsia="x-none"/>
        </w:rPr>
        <w:t>The p</w:t>
      </w:r>
      <w:r>
        <w:rPr>
          <w:sz w:val="20"/>
          <w:szCs w:val="20"/>
          <w:lang w:eastAsia="x-none"/>
        </w:rPr>
        <w:t xml:space="preserve">urpose of this document is to provide an update on the progress of the dissertation, and to serve as an update to the dissertation proposal. As this dissertation was deferred </w:t>
      </w:r>
      <w:r w:rsidR="00A05603">
        <w:rPr>
          <w:sz w:val="20"/>
          <w:szCs w:val="20"/>
          <w:lang w:eastAsia="x-none"/>
        </w:rPr>
        <w:t>for one</w:t>
      </w:r>
      <w:r>
        <w:rPr>
          <w:sz w:val="20"/>
          <w:szCs w:val="20"/>
          <w:lang w:eastAsia="x-none"/>
        </w:rPr>
        <w:t xml:space="preserve"> year, I will also be addressing any significant changes in the data ingestion</w:t>
      </w:r>
      <w:r w:rsidR="00A05603">
        <w:rPr>
          <w:sz w:val="20"/>
          <w:szCs w:val="20"/>
          <w:lang w:eastAsia="x-none"/>
        </w:rPr>
        <w:t xml:space="preserve"> and technology</w:t>
      </w:r>
      <w:r>
        <w:rPr>
          <w:sz w:val="20"/>
          <w:szCs w:val="20"/>
          <w:lang w:eastAsia="x-none"/>
        </w:rPr>
        <w:t xml:space="preserve"> landscape that may affect the direction of the dissertation. The dissertation will attempt to investigate the possibilities of ingesting data in real-time from a distributed system at scale without the need for collectors on each node.</w:t>
      </w:r>
    </w:p>
    <w:p w:rsidR="00374816" w:rsidRPr="00B72893" w:rsidRDefault="00374816">
      <w:pPr>
        <w:widowControl w:val="0"/>
        <w:autoSpaceDE w:val="0"/>
        <w:autoSpaceDN w:val="0"/>
        <w:adjustRightInd w:val="0"/>
        <w:spacing w:before="9" w:line="180" w:lineRule="exact"/>
        <w:rPr>
          <w:sz w:val="20"/>
          <w:szCs w:val="20"/>
        </w:rPr>
      </w:pPr>
    </w:p>
    <w:p w:rsidR="00B35CB6" w:rsidRPr="00B054BE" w:rsidRDefault="00B72893" w:rsidP="00EB32AE">
      <w:pPr>
        <w:pStyle w:val="Heading1"/>
        <w:spacing w:before="0" w:line="250" w:lineRule="auto"/>
        <w:ind w:left="1008" w:right="576"/>
        <w:rPr>
          <w:rFonts w:ascii="Times New Roman" w:hAnsi="Times New Roman"/>
          <w:sz w:val="24"/>
          <w:szCs w:val="24"/>
          <w:lang w:val="en-US"/>
        </w:rPr>
      </w:pPr>
      <w:bookmarkStart w:id="3" w:name="_Toc388820274"/>
      <w:bookmarkStart w:id="4" w:name="_Toc388822533"/>
      <w:r w:rsidRPr="00B054BE">
        <w:rPr>
          <w:rFonts w:ascii="Times New Roman" w:hAnsi="Times New Roman"/>
          <w:sz w:val="24"/>
          <w:szCs w:val="24"/>
          <w:lang w:val="en-US"/>
        </w:rPr>
        <w:t>2</w:t>
      </w:r>
      <w:r w:rsidRPr="00B054BE">
        <w:rPr>
          <w:rFonts w:ascii="Times New Roman" w:hAnsi="Times New Roman"/>
          <w:sz w:val="24"/>
          <w:szCs w:val="24"/>
          <w:lang w:val="en-US"/>
        </w:rPr>
        <w:tab/>
      </w:r>
      <w:r w:rsidR="00B35CB6" w:rsidRPr="00B054BE">
        <w:rPr>
          <w:rFonts w:ascii="Times New Roman" w:hAnsi="Times New Roman"/>
          <w:w w:val="128"/>
          <w:sz w:val="24"/>
          <w:szCs w:val="24"/>
          <w:lang w:val="en-US"/>
        </w:rPr>
        <w:t>Literature Review</w:t>
      </w:r>
      <w:bookmarkEnd w:id="3"/>
      <w:bookmarkEnd w:id="4"/>
    </w:p>
    <w:p w:rsidR="001E7DF3" w:rsidRPr="004E74AC" w:rsidRDefault="001E7DF3" w:rsidP="00EB32AE">
      <w:pPr>
        <w:widowControl w:val="0"/>
        <w:autoSpaceDE w:val="0"/>
        <w:autoSpaceDN w:val="0"/>
        <w:adjustRightInd w:val="0"/>
        <w:spacing w:line="250" w:lineRule="auto"/>
        <w:ind w:left="1008" w:right="576"/>
        <w:jc w:val="both"/>
        <w:rPr>
          <w:spacing w:val="10"/>
          <w:sz w:val="20"/>
          <w:szCs w:val="20"/>
        </w:rPr>
      </w:pPr>
    </w:p>
    <w:p w:rsidR="00374816" w:rsidRPr="00F60DDB" w:rsidRDefault="000A3788" w:rsidP="00EB32AE">
      <w:pPr>
        <w:widowControl w:val="0"/>
        <w:autoSpaceDE w:val="0"/>
        <w:autoSpaceDN w:val="0"/>
        <w:adjustRightInd w:val="0"/>
        <w:spacing w:line="250" w:lineRule="auto"/>
        <w:ind w:left="1008" w:right="576"/>
        <w:jc w:val="both"/>
        <w:rPr>
          <w:w w:val="110"/>
          <w:sz w:val="20"/>
          <w:szCs w:val="20"/>
        </w:rPr>
      </w:pPr>
      <w:r>
        <w:rPr>
          <w:sz w:val="20"/>
          <w:szCs w:val="20"/>
        </w:rPr>
        <w:t xml:space="preserve">The </w:t>
      </w:r>
      <w:r>
        <w:rPr>
          <w:spacing w:val="3"/>
          <w:sz w:val="20"/>
          <w:szCs w:val="20"/>
        </w:rPr>
        <w:t>following</w:t>
      </w:r>
      <w:r w:rsidR="00246037">
        <w:rPr>
          <w:spacing w:val="22"/>
          <w:sz w:val="20"/>
          <w:szCs w:val="20"/>
        </w:rPr>
        <w:t xml:space="preserve"> </w:t>
      </w:r>
      <w:r>
        <w:rPr>
          <w:sz w:val="20"/>
          <w:szCs w:val="20"/>
        </w:rPr>
        <w:t xml:space="preserve">section describes </w:t>
      </w:r>
      <w:r>
        <w:rPr>
          <w:spacing w:val="1"/>
          <w:sz w:val="20"/>
          <w:szCs w:val="20"/>
        </w:rPr>
        <w:t>a</w:t>
      </w:r>
      <w:r w:rsidR="00246037">
        <w:rPr>
          <w:spacing w:val="32"/>
          <w:sz w:val="20"/>
          <w:szCs w:val="20"/>
        </w:rPr>
        <w:t xml:space="preserve"> </w:t>
      </w:r>
      <w:r>
        <w:rPr>
          <w:sz w:val="20"/>
          <w:szCs w:val="20"/>
        </w:rPr>
        <w:t xml:space="preserve">detailed </w:t>
      </w:r>
      <w:r>
        <w:rPr>
          <w:spacing w:val="22"/>
          <w:sz w:val="20"/>
          <w:szCs w:val="20"/>
        </w:rPr>
        <w:t>literature</w:t>
      </w:r>
      <w:r w:rsidR="00246037">
        <w:rPr>
          <w:spacing w:val="16"/>
          <w:w w:val="112"/>
          <w:sz w:val="20"/>
          <w:szCs w:val="20"/>
        </w:rPr>
        <w:t xml:space="preserve"> </w:t>
      </w:r>
      <w:r w:rsidR="00246037">
        <w:rPr>
          <w:sz w:val="20"/>
          <w:szCs w:val="20"/>
        </w:rPr>
        <w:t>review</w:t>
      </w:r>
      <w:r w:rsidR="00246037">
        <w:rPr>
          <w:spacing w:val="33"/>
          <w:sz w:val="20"/>
          <w:szCs w:val="20"/>
        </w:rPr>
        <w:t xml:space="preserve"> </w:t>
      </w:r>
      <w:r w:rsidR="00246037">
        <w:rPr>
          <w:sz w:val="20"/>
          <w:szCs w:val="20"/>
        </w:rPr>
        <w:t>of</w:t>
      </w:r>
      <w:r w:rsidR="00246037">
        <w:rPr>
          <w:spacing w:val="15"/>
          <w:sz w:val="20"/>
          <w:szCs w:val="20"/>
        </w:rPr>
        <w:t xml:space="preserve"> </w:t>
      </w:r>
      <w:r>
        <w:rPr>
          <w:sz w:val="20"/>
          <w:szCs w:val="20"/>
        </w:rPr>
        <w:t xml:space="preserve">the </w:t>
      </w:r>
      <w:r>
        <w:rPr>
          <w:spacing w:val="3"/>
          <w:sz w:val="20"/>
          <w:szCs w:val="20"/>
        </w:rPr>
        <w:t>application</w:t>
      </w:r>
      <w:r w:rsidR="00246037">
        <w:rPr>
          <w:w w:val="108"/>
          <w:sz w:val="20"/>
          <w:szCs w:val="20"/>
        </w:rPr>
        <w:t xml:space="preserve"> </w:t>
      </w:r>
      <w:r w:rsidR="00246037">
        <w:rPr>
          <w:sz w:val="20"/>
          <w:szCs w:val="20"/>
        </w:rPr>
        <w:t>area.  This</w:t>
      </w:r>
      <w:r w:rsidR="00246037">
        <w:rPr>
          <w:spacing w:val="44"/>
          <w:sz w:val="20"/>
          <w:szCs w:val="20"/>
        </w:rPr>
        <w:t xml:space="preserve"> </w:t>
      </w:r>
      <w:r w:rsidR="00246037">
        <w:rPr>
          <w:w w:val="109"/>
          <w:sz w:val="20"/>
          <w:szCs w:val="20"/>
        </w:rPr>
        <w:t>dissertation</w:t>
      </w:r>
      <w:r w:rsidR="00246037">
        <w:rPr>
          <w:spacing w:val="7"/>
          <w:w w:val="109"/>
          <w:sz w:val="20"/>
          <w:szCs w:val="20"/>
        </w:rPr>
        <w:t xml:space="preserve"> </w:t>
      </w:r>
      <w:r w:rsidR="00246037">
        <w:rPr>
          <w:sz w:val="20"/>
          <w:szCs w:val="20"/>
        </w:rPr>
        <w:t>will</w:t>
      </w:r>
      <w:r w:rsidR="00246037">
        <w:rPr>
          <w:spacing w:val="9"/>
          <w:sz w:val="20"/>
          <w:szCs w:val="20"/>
        </w:rPr>
        <w:t xml:space="preserve"> </w:t>
      </w:r>
      <w:r w:rsidR="00246037">
        <w:rPr>
          <w:sz w:val="20"/>
          <w:szCs w:val="20"/>
        </w:rPr>
        <w:t>use</w:t>
      </w:r>
      <w:r>
        <w:rPr>
          <w:sz w:val="20"/>
          <w:szCs w:val="20"/>
        </w:rPr>
        <w:t xml:space="preserve"> the comparison of distributed aggregation systems with a much simpler centralized approach, for the specific use case of crisis management diagnostics in large distributed systems</w:t>
      </w:r>
      <w:r w:rsidR="00246037">
        <w:rPr>
          <w:sz w:val="20"/>
          <w:szCs w:val="20"/>
        </w:rPr>
        <w:t xml:space="preserve">. </w:t>
      </w:r>
      <w:r w:rsidR="00246037">
        <w:rPr>
          <w:spacing w:val="4"/>
          <w:sz w:val="20"/>
          <w:szCs w:val="20"/>
        </w:rPr>
        <w:t xml:space="preserve"> </w:t>
      </w:r>
      <w:r>
        <w:rPr>
          <w:sz w:val="20"/>
          <w:szCs w:val="20"/>
        </w:rPr>
        <w:t>Ea</w:t>
      </w:r>
      <w:r>
        <w:rPr>
          <w:spacing w:val="-5"/>
          <w:sz w:val="20"/>
          <w:szCs w:val="20"/>
        </w:rPr>
        <w:t>c</w:t>
      </w:r>
      <w:r>
        <w:rPr>
          <w:sz w:val="20"/>
          <w:szCs w:val="20"/>
        </w:rPr>
        <w:t xml:space="preserve">h of the existing approaches are </w:t>
      </w:r>
      <w:r w:rsidR="00EB32AE">
        <w:rPr>
          <w:sz w:val="20"/>
          <w:szCs w:val="20"/>
        </w:rPr>
        <w:t xml:space="preserve">analyzed in terms of their </w:t>
      </w:r>
    </w:p>
    <w:p w:rsidR="00EB32AE" w:rsidRDefault="00EB32AE" w:rsidP="00EB32AE">
      <w:pPr>
        <w:pStyle w:val="Heading2"/>
        <w:spacing w:before="0" w:line="250" w:lineRule="auto"/>
        <w:ind w:left="1008" w:right="576"/>
        <w:rPr>
          <w:rFonts w:ascii="Times New Roman" w:hAnsi="Times New Roman"/>
          <w:sz w:val="20"/>
          <w:szCs w:val="20"/>
          <w:lang w:val="en-US"/>
        </w:rPr>
      </w:pPr>
    </w:p>
    <w:p w:rsidR="00D7486D" w:rsidRDefault="00D7486D" w:rsidP="00EB32AE">
      <w:pPr>
        <w:pStyle w:val="Heading2"/>
        <w:spacing w:before="0" w:line="250" w:lineRule="auto"/>
        <w:ind w:left="1008" w:right="576"/>
        <w:rPr>
          <w:rFonts w:ascii="Times New Roman" w:hAnsi="Times New Roman"/>
          <w:sz w:val="20"/>
          <w:szCs w:val="20"/>
          <w:lang w:val="en-US"/>
        </w:rPr>
      </w:pPr>
      <w:bookmarkStart w:id="5" w:name="_Toc388820275"/>
      <w:bookmarkStart w:id="6" w:name="_Toc388822534"/>
      <w:r>
        <w:rPr>
          <w:rFonts w:ascii="Times New Roman" w:hAnsi="Times New Roman"/>
          <w:sz w:val="20"/>
          <w:szCs w:val="20"/>
          <w:lang w:val="en-US"/>
        </w:rPr>
        <w:t>2</w:t>
      </w:r>
      <w:r w:rsidRPr="004E74AC">
        <w:rPr>
          <w:rFonts w:ascii="Times New Roman" w:hAnsi="Times New Roman"/>
          <w:sz w:val="20"/>
          <w:szCs w:val="20"/>
        </w:rPr>
        <w:t>.1</w:t>
      </w:r>
      <w:r w:rsidRPr="004E74AC">
        <w:rPr>
          <w:rFonts w:ascii="Times New Roman" w:hAnsi="Times New Roman"/>
          <w:spacing w:val="-18"/>
          <w:sz w:val="20"/>
          <w:szCs w:val="20"/>
        </w:rPr>
        <w:t xml:space="preserve"> </w:t>
      </w:r>
      <w:r w:rsidRPr="004E74AC">
        <w:rPr>
          <w:rFonts w:ascii="Times New Roman" w:hAnsi="Times New Roman"/>
          <w:sz w:val="20"/>
          <w:szCs w:val="20"/>
        </w:rPr>
        <w:tab/>
      </w:r>
      <w:r w:rsidR="00246037">
        <w:rPr>
          <w:rFonts w:ascii="Times New Roman" w:hAnsi="Times New Roman"/>
          <w:sz w:val="20"/>
          <w:szCs w:val="20"/>
          <w:lang w:val="en-US"/>
        </w:rPr>
        <w:t xml:space="preserve">Overview of Push </w:t>
      </w:r>
      <w:r w:rsidR="00A05603">
        <w:rPr>
          <w:rFonts w:ascii="Times New Roman" w:hAnsi="Times New Roman"/>
          <w:sz w:val="20"/>
          <w:szCs w:val="20"/>
          <w:lang w:val="en-US"/>
        </w:rPr>
        <w:t xml:space="preserve">Data Collection </w:t>
      </w:r>
      <w:r w:rsidR="003F4919">
        <w:rPr>
          <w:rFonts w:ascii="Times New Roman" w:hAnsi="Times New Roman"/>
          <w:sz w:val="20"/>
          <w:szCs w:val="20"/>
          <w:lang w:val="en-US"/>
        </w:rPr>
        <w:t>System</w:t>
      </w:r>
      <w:r w:rsidR="00395E49">
        <w:rPr>
          <w:rFonts w:ascii="Times New Roman" w:hAnsi="Times New Roman"/>
          <w:sz w:val="20"/>
          <w:szCs w:val="20"/>
          <w:lang w:val="en-US"/>
        </w:rPr>
        <w:t>s</w:t>
      </w:r>
      <w:bookmarkEnd w:id="5"/>
      <w:bookmarkEnd w:id="6"/>
    </w:p>
    <w:p w:rsidR="006210ED" w:rsidRDefault="006210ED" w:rsidP="006210ED">
      <w:pPr>
        <w:rPr>
          <w:lang w:eastAsia="x-none"/>
        </w:rPr>
      </w:pPr>
    </w:p>
    <w:p w:rsidR="006210ED" w:rsidRDefault="003F4919" w:rsidP="003F4919">
      <w:pPr>
        <w:spacing w:line="250" w:lineRule="auto"/>
        <w:ind w:left="1008" w:right="576"/>
        <w:jc w:val="both"/>
        <w:rPr>
          <w:sz w:val="20"/>
          <w:szCs w:val="20"/>
          <w:lang w:eastAsia="x-none"/>
        </w:rPr>
      </w:pPr>
      <w:r w:rsidRPr="003F4919">
        <w:rPr>
          <w:sz w:val="20"/>
          <w:szCs w:val="20"/>
          <w:lang w:eastAsia="x-none"/>
        </w:rPr>
        <w:t>GrayLog2</w:t>
      </w:r>
      <w:r w:rsidR="00E84146">
        <w:rPr>
          <w:sz w:val="20"/>
          <w:szCs w:val="20"/>
          <w:lang w:eastAsia="x-none"/>
        </w:rPr>
        <w:t xml:space="preserve"> [1]</w:t>
      </w:r>
      <w:r>
        <w:rPr>
          <w:sz w:val="20"/>
          <w:szCs w:val="20"/>
          <w:lang w:eastAsia="x-none"/>
        </w:rPr>
        <w:t xml:space="preserve"> is a</w:t>
      </w:r>
      <w:r w:rsidR="00395E49">
        <w:rPr>
          <w:sz w:val="20"/>
          <w:szCs w:val="20"/>
          <w:lang w:eastAsia="x-none"/>
        </w:rPr>
        <w:t>n open sourced</w:t>
      </w:r>
      <w:r>
        <w:rPr>
          <w:sz w:val="20"/>
          <w:szCs w:val="20"/>
          <w:lang w:eastAsia="x-none"/>
        </w:rPr>
        <w:t xml:space="preserve"> centralized logging system intended for use by organizations’ in order to provide a window onto real-time and historical log data. The data is pushed to </w:t>
      </w:r>
      <w:proofErr w:type="spellStart"/>
      <w:r w:rsidR="00395E49">
        <w:rPr>
          <w:sz w:val="20"/>
          <w:szCs w:val="20"/>
          <w:lang w:eastAsia="x-none"/>
        </w:rPr>
        <w:t>Graylo</w:t>
      </w:r>
      <w:r>
        <w:rPr>
          <w:sz w:val="20"/>
          <w:szCs w:val="20"/>
          <w:lang w:eastAsia="x-none"/>
        </w:rPr>
        <w:t>g’s</w:t>
      </w:r>
      <w:proofErr w:type="spellEnd"/>
      <w:r>
        <w:rPr>
          <w:sz w:val="20"/>
          <w:szCs w:val="20"/>
          <w:lang w:eastAsia="x-none"/>
        </w:rPr>
        <w:t xml:space="preserve"> server </w:t>
      </w:r>
      <w:r w:rsidR="00395E49">
        <w:rPr>
          <w:sz w:val="20"/>
          <w:szCs w:val="20"/>
          <w:lang w:eastAsia="x-none"/>
        </w:rPr>
        <w:t>(</w:t>
      </w:r>
      <w:proofErr w:type="spellStart"/>
      <w:r w:rsidR="00395E49">
        <w:rPr>
          <w:sz w:val="20"/>
          <w:szCs w:val="20"/>
          <w:lang w:eastAsia="x-none"/>
        </w:rPr>
        <w:t>graylog</w:t>
      </w:r>
      <w:proofErr w:type="spellEnd"/>
      <w:r w:rsidR="00395E49">
        <w:rPr>
          <w:sz w:val="20"/>
          <w:szCs w:val="20"/>
          <w:lang w:eastAsia="x-none"/>
        </w:rPr>
        <w:t xml:space="preserve">-server) </w:t>
      </w:r>
      <w:r>
        <w:rPr>
          <w:sz w:val="20"/>
          <w:szCs w:val="20"/>
          <w:lang w:eastAsia="x-none"/>
        </w:rPr>
        <w:t>using s</w:t>
      </w:r>
      <w:r w:rsidR="00395E49">
        <w:rPr>
          <w:sz w:val="20"/>
          <w:szCs w:val="20"/>
          <w:lang w:eastAsia="x-none"/>
        </w:rPr>
        <w:t xml:space="preserve">yslog from each registered node in data pipelines known as ‘streams’. The nodes themselves must be registered within </w:t>
      </w:r>
      <w:proofErr w:type="spellStart"/>
      <w:r w:rsidR="00395E49">
        <w:rPr>
          <w:sz w:val="20"/>
          <w:szCs w:val="20"/>
          <w:lang w:eastAsia="x-none"/>
        </w:rPr>
        <w:t>GrayLog</w:t>
      </w:r>
      <w:proofErr w:type="spellEnd"/>
      <w:r w:rsidR="00395E49">
        <w:rPr>
          <w:sz w:val="20"/>
          <w:szCs w:val="20"/>
          <w:lang w:eastAsia="x-none"/>
        </w:rPr>
        <w:t xml:space="preserve"> using its UI interface. Gray log records the Date, Host, </w:t>
      </w:r>
      <w:r w:rsidR="00166056">
        <w:rPr>
          <w:sz w:val="20"/>
          <w:szCs w:val="20"/>
          <w:lang w:eastAsia="x-none"/>
        </w:rPr>
        <w:t>and Level</w:t>
      </w:r>
      <w:r w:rsidR="00395E49">
        <w:rPr>
          <w:sz w:val="20"/>
          <w:szCs w:val="20"/>
          <w:lang w:eastAsia="x-none"/>
        </w:rPr>
        <w:t xml:space="preserve"> of each of the incoming messages. It reports the number of message per second which are coming into the system in the UI. It has advanced searching features using Elastic Search as it’s backend, which </w:t>
      </w:r>
      <w:r w:rsidR="008365F6">
        <w:rPr>
          <w:sz w:val="20"/>
          <w:szCs w:val="20"/>
          <w:lang w:eastAsia="x-none"/>
        </w:rPr>
        <w:t>even</w:t>
      </w:r>
      <w:r w:rsidR="00395E49">
        <w:rPr>
          <w:sz w:val="20"/>
          <w:szCs w:val="20"/>
          <w:lang w:eastAsia="x-none"/>
        </w:rPr>
        <w:t xml:space="preserve"> allows some natural language to be used when searching records (</w:t>
      </w:r>
      <w:proofErr w:type="spellStart"/>
      <w:r w:rsidR="00395E49">
        <w:rPr>
          <w:sz w:val="20"/>
          <w:szCs w:val="20"/>
          <w:lang w:eastAsia="x-none"/>
        </w:rPr>
        <w:t>i.e</w:t>
      </w:r>
      <w:proofErr w:type="spellEnd"/>
      <w:r w:rsidR="00395E49">
        <w:rPr>
          <w:sz w:val="20"/>
          <w:szCs w:val="20"/>
          <w:lang w:eastAsia="x-none"/>
        </w:rPr>
        <w:t xml:space="preserve"> you can search a Timeframe such as ‘from yesterday’). This UI also provides advanced graphing and tracking of multiple sources at once. It does not support a centralized Multi-SSH server siphon as outlined in the dissertation.</w:t>
      </w:r>
    </w:p>
    <w:p w:rsidR="00395E49" w:rsidRDefault="00395E49" w:rsidP="003F4919">
      <w:pPr>
        <w:spacing w:line="250" w:lineRule="auto"/>
        <w:ind w:left="1008" w:right="576"/>
        <w:jc w:val="both"/>
        <w:rPr>
          <w:sz w:val="20"/>
          <w:szCs w:val="20"/>
          <w:lang w:eastAsia="x-none"/>
        </w:rPr>
      </w:pPr>
    </w:p>
    <w:p w:rsidR="00395E49" w:rsidRDefault="00395E49" w:rsidP="003F4919">
      <w:pPr>
        <w:spacing w:line="250" w:lineRule="auto"/>
        <w:ind w:left="1008" w:right="576"/>
        <w:jc w:val="both"/>
        <w:rPr>
          <w:sz w:val="20"/>
          <w:szCs w:val="20"/>
          <w:lang w:eastAsia="x-none"/>
        </w:rPr>
      </w:pPr>
      <w:proofErr w:type="spellStart"/>
      <w:r>
        <w:rPr>
          <w:sz w:val="20"/>
          <w:szCs w:val="20"/>
          <w:lang w:eastAsia="x-none"/>
        </w:rPr>
        <w:t>LogStash</w:t>
      </w:r>
      <w:proofErr w:type="spellEnd"/>
      <w:r w:rsidR="00E84146">
        <w:rPr>
          <w:sz w:val="20"/>
          <w:szCs w:val="20"/>
          <w:lang w:eastAsia="x-none"/>
        </w:rPr>
        <w:t xml:space="preserve"> </w:t>
      </w:r>
      <w:r w:rsidR="00A83D5F">
        <w:rPr>
          <w:sz w:val="20"/>
          <w:szCs w:val="20"/>
          <w:lang w:eastAsia="x-none"/>
        </w:rPr>
        <w:t>[5</w:t>
      </w:r>
      <w:r w:rsidR="00E84146">
        <w:rPr>
          <w:sz w:val="20"/>
          <w:szCs w:val="20"/>
          <w:lang w:eastAsia="x-none"/>
        </w:rPr>
        <w:t>]</w:t>
      </w:r>
      <w:r>
        <w:rPr>
          <w:sz w:val="20"/>
          <w:szCs w:val="20"/>
          <w:lang w:eastAsia="x-none"/>
        </w:rPr>
        <w:t xml:space="preserve"> is also an open</w:t>
      </w:r>
      <w:r w:rsidR="00E531E8">
        <w:rPr>
          <w:sz w:val="20"/>
          <w:szCs w:val="20"/>
          <w:lang w:eastAsia="x-none"/>
        </w:rPr>
        <w:t xml:space="preserve"> </w:t>
      </w:r>
      <w:r>
        <w:rPr>
          <w:sz w:val="20"/>
          <w:szCs w:val="20"/>
          <w:lang w:eastAsia="x-none"/>
        </w:rPr>
        <w:t xml:space="preserve">sourced tool for managing events and logs. It is written in Ruby and runs on a Java runtime using </w:t>
      </w:r>
      <w:proofErr w:type="spellStart"/>
      <w:r>
        <w:rPr>
          <w:sz w:val="20"/>
          <w:szCs w:val="20"/>
          <w:lang w:eastAsia="x-none"/>
        </w:rPr>
        <w:t>JRuby</w:t>
      </w:r>
      <w:proofErr w:type="spellEnd"/>
      <w:r>
        <w:rPr>
          <w:sz w:val="20"/>
          <w:szCs w:val="20"/>
          <w:lang w:eastAsia="x-none"/>
        </w:rPr>
        <w:t>.</w:t>
      </w:r>
      <w:r w:rsidR="00A03E1E">
        <w:rPr>
          <w:sz w:val="20"/>
          <w:szCs w:val="20"/>
          <w:lang w:eastAsia="x-none"/>
        </w:rPr>
        <w:t xml:space="preserve"> Again with </w:t>
      </w:r>
      <w:proofErr w:type="spellStart"/>
      <w:r w:rsidR="00A03E1E">
        <w:rPr>
          <w:sz w:val="20"/>
          <w:szCs w:val="20"/>
          <w:lang w:eastAsia="x-none"/>
        </w:rPr>
        <w:t>LogStash</w:t>
      </w:r>
      <w:proofErr w:type="spellEnd"/>
      <w:r w:rsidR="00A03E1E">
        <w:rPr>
          <w:sz w:val="20"/>
          <w:szCs w:val="20"/>
          <w:lang w:eastAsia="x-none"/>
        </w:rPr>
        <w:t xml:space="preserve"> it uses a push model in order to ‘Ship’ events from each node to ‘Brokers’ which cache the information for the ‘Indexers’ so that they do not become overloaded, this is then finally redirected to the ‘Storage and Search’ server that is accessible via a Web UI</w:t>
      </w:r>
      <w:r w:rsidR="00B054BE">
        <w:rPr>
          <w:sz w:val="20"/>
          <w:szCs w:val="20"/>
          <w:lang w:eastAsia="x-none"/>
        </w:rPr>
        <w:t xml:space="preserve">. </w:t>
      </w:r>
      <w:proofErr w:type="spellStart"/>
      <w:r w:rsidR="00A03E1E">
        <w:rPr>
          <w:sz w:val="20"/>
          <w:szCs w:val="20"/>
          <w:lang w:eastAsia="x-none"/>
        </w:rPr>
        <w:t>LogStash</w:t>
      </w:r>
      <w:proofErr w:type="spellEnd"/>
      <w:r w:rsidR="00A03E1E">
        <w:rPr>
          <w:sz w:val="20"/>
          <w:szCs w:val="20"/>
          <w:lang w:eastAsia="x-none"/>
        </w:rPr>
        <w:t xml:space="preserve"> has a highly configurable UI </w:t>
      </w:r>
      <w:r w:rsidR="002A08D9">
        <w:rPr>
          <w:sz w:val="20"/>
          <w:szCs w:val="20"/>
          <w:lang w:eastAsia="x-none"/>
        </w:rPr>
        <w:t>(</w:t>
      </w:r>
      <w:r w:rsidR="00DF20E5">
        <w:rPr>
          <w:sz w:val="20"/>
          <w:szCs w:val="20"/>
          <w:lang w:eastAsia="x-none"/>
        </w:rPr>
        <w:t>utilizing</w:t>
      </w:r>
      <w:r w:rsidR="002A08D9">
        <w:rPr>
          <w:sz w:val="20"/>
          <w:szCs w:val="20"/>
          <w:lang w:eastAsia="x-none"/>
        </w:rPr>
        <w:t xml:space="preserve"> </w:t>
      </w:r>
      <w:proofErr w:type="spellStart"/>
      <w:r w:rsidR="002A08D9">
        <w:rPr>
          <w:sz w:val="20"/>
          <w:szCs w:val="20"/>
          <w:lang w:eastAsia="x-none"/>
        </w:rPr>
        <w:t>Kibana</w:t>
      </w:r>
      <w:proofErr w:type="spellEnd"/>
      <w:r w:rsidR="002A08D9">
        <w:rPr>
          <w:sz w:val="20"/>
          <w:szCs w:val="20"/>
          <w:lang w:eastAsia="x-none"/>
        </w:rPr>
        <w:t xml:space="preserve">) </w:t>
      </w:r>
      <w:r w:rsidR="00A03E1E">
        <w:rPr>
          <w:sz w:val="20"/>
          <w:szCs w:val="20"/>
          <w:lang w:eastAsia="x-none"/>
        </w:rPr>
        <w:t xml:space="preserve">which allows you to create your own </w:t>
      </w:r>
      <w:r w:rsidR="002A08D9">
        <w:rPr>
          <w:sz w:val="20"/>
          <w:szCs w:val="20"/>
          <w:lang w:eastAsia="x-none"/>
        </w:rPr>
        <w:t>dashboards for your application.</w:t>
      </w:r>
      <w:r w:rsidR="00B054BE">
        <w:rPr>
          <w:sz w:val="20"/>
          <w:szCs w:val="20"/>
          <w:lang w:eastAsia="x-none"/>
        </w:rPr>
        <w:t xml:space="preserve"> </w:t>
      </w:r>
      <w:proofErr w:type="spellStart"/>
      <w:r w:rsidR="00B054BE">
        <w:rPr>
          <w:sz w:val="20"/>
          <w:szCs w:val="20"/>
          <w:lang w:eastAsia="x-none"/>
        </w:rPr>
        <w:t>LogS</w:t>
      </w:r>
      <w:r w:rsidR="00152E9C">
        <w:rPr>
          <w:sz w:val="20"/>
          <w:szCs w:val="20"/>
          <w:lang w:eastAsia="x-none"/>
        </w:rPr>
        <w:t>tash</w:t>
      </w:r>
      <w:proofErr w:type="spellEnd"/>
      <w:r w:rsidR="00152E9C">
        <w:rPr>
          <w:sz w:val="20"/>
          <w:szCs w:val="20"/>
          <w:lang w:eastAsia="x-none"/>
        </w:rPr>
        <w:t xml:space="preserve"> needs to be installed on the nodes which contain the logs if they are not being presented over the standard Syslog port 514. [</w:t>
      </w:r>
      <w:r w:rsidR="00B054BE">
        <w:rPr>
          <w:sz w:val="20"/>
          <w:szCs w:val="20"/>
          <w:lang w:eastAsia="x-none"/>
        </w:rPr>
        <w:t>19</w:t>
      </w:r>
      <w:r w:rsidR="00152E9C">
        <w:rPr>
          <w:sz w:val="20"/>
          <w:szCs w:val="20"/>
          <w:lang w:eastAsia="x-none"/>
        </w:rPr>
        <w:t>]</w:t>
      </w:r>
    </w:p>
    <w:p w:rsidR="00395E49" w:rsidRDefault="00395E49" w:rsidP="003F4919">
      <w:pPr>
        <w:spacing w:line="250" w:lineRule="auto"/>
        <w:ind w:left="1008" w:right="576"/>
        <w:jc w:val="both"/>
        <w:rPr>
          <w:sz w:val="20"/>
          <w:szCs w:val="20"/>
          <w:lang w:eastAsia="x-none"/>
        </w:rPr>
      </w:pPr>
    </w:p>
    <w:p w:rsidR="00395E49" w:rsidRPr="003F4919" w:rsidRDefault="00E84146" w:rsidP="003F4919">
      <w:pPr>
        <w:spacing w:line="250" w:lineRule="auto"/>
        <w:ind w:left="1008" w:right="576"/>
        <w:jc w:val="both"/>
        <w:rPr>
          <w:sz w:val="20"/>
          <w:szCs w:val="20"/>
          <w:lang w:eastAsia="x-none"/>
        </w:rPr>
      </w:pPr>
      <w:proofErr w:type="spellStart"/>
      <w:r>
        <w:rPr>
          <w:sz w:val="20"/>
          <w:szCs w:val="20"/>
          <w:lang w:eastAsia="x-none"/>
        </w:rPr>
        <w:t>Op</w:t>
      </w:r>
      <w:r w:rsidR="00152E9C">
        <w:rPr>
          <w:sz w:val="20"/>
          <w:szCs w:val="20"/>
          <w:lang w:eastAsia="x-none"/>
        </w:rPr>
        <w:t>enTSDB</w:t>
      </w:r>
      <w:proofErr w:type="spellEnd"/>
      <w:r w:rsidR="00A83D5F">
        <w:rPr>
          <w:sz w:val="20"/>
          <w:szCs w:val="20"/>
          <w:lang w:eastAsia="x-none"/>
        </w:rPr>
        <w:t xml:space="preserve"> [2]</w:t>
      </w:r>
      <w:r w:rsidR="00152E9C">
        <w:rPr>
          <w:sz w:val="20"/>
          <w:szCs w:val="20"/>
          <w:lang w:eastAsia="x-none"/>
        </w:rPr>
        <w:t xml:space="preserve"> </w:t>
      </w:r>
      <w:r>
        <w:rPr>
          <w:sz w:val="20"/>
          <w:szCs w:val="20"/>
          <w:lang w:eastAsia="x-none"/>
        </w:rPr>
        <w:t>provides another way to push log and metrics events to a central location. I</w:t>
      </w:r>
      <w:r w:rsidR="00670FEA">
        <w:rPr>
          <w:sz w:val="20"/>
          <w:szCs w:val="20"/>
          <w:lang w:eastAsia="x-none"/>
        </w:rPr>
        <w:t>t is a highly scalable</w:t>
      </w:r>
      <w:r w:rsidR="00081CF1">
        <w:rPr>
          <w:sz w:val="20"/>
          <w:szCs w:val="20"/>
          <w:lang w:eastAsia="x-none"/>
        </w:rPr>
        <w:t xml:space="preserve"> system which is in use by many companies [3] at the time of writing. The base components for the system is the ‘Time Series Daemon’ or ‘TSD’</w:t>
      </w:r>
      <w:r w:rsidR="00A83D5F">
        <w:rPr>
          <w:sz w:val="20"/>
          <w:szCs w:val="20"/>
          <w:lang w:eastAsia="x-none"/>
        </w:rPr>
        <w:t xml:space="preserve">, several of </w:t>
      </w:r>
      <w:r w:rsidR="00081CF1">
        <w:rPr>
          <w:sz w:val="20"/>
          <w:szCs w:val="20"/>
          <w:lang w:eastAsia="x-none"/>
        </w:rPr>
        <w:t xml:space="preserve">which is installed on </w:t>
      </w:r>
      <w:r w:rsidR="00A83D5F">
        <w:rPr>
          <w:sz w:val="20"/>
          <w:szCs w:val="20"/>
          <w:lang w:eastAsia="x-none"/>
        </w:rPr>
        <w:t xml:space="preserve">the </w:t>
      </w:r>
      <w:r w:rsidR="00081CF1">
        <w:rPr>
          <w:sz w:val="20"/>
          <w:szCs w:val="20"/>
          <w:lang w:eastAsia="x-none"/>
        </w:rPr>
        <w:t xml:space="preserve">network being monitored. Each TSD uses </w:t>
      </w:r>
      <w:proofErr w:type="spellStart"/>
      <w:r w:rsidR="00081CF1">
        <w:rPr>
          <w:sz w:val="20"/>
          <w:szCs w:val="20"/>
          <w:lang w:eastAsia="x-none"/>
        </w:rPr>
        <w:t>HBase</w:t>
      </w:r>
      <w:proofErr w:type="spellEnd"/>
      <w:r w:rsidR="00081CF1">
        <w:rPr>
          <w:sz w:val="20"/>
          <w:szCs w:val="20"/>
          <w:lang w:eastAsia="x-none"/>
        </w:rPr>
        <w:t xml:space="preserve"> [4] to store and retrieve data</w:t>
      </w:r>
      <w:r w:rsidR="00A83D5F">
        <w:rPr>
          <w:sz w:val="20"/>
          <w:szCs w:val="20"/>
          <w:lang w:eastAsia="x-none"/>
        </w:rPr>
        <w:t xml:space="preserve">. ‘Collectors’, which are basically scripts that are scheduled to run on each monitored node, send data to each TSD which in turn writes the data to </w:t>
      </w:r>
      <w:proofErr w:type="spellStart"/>
      <w:r w:rsidR="00A83D5F">
        <w:rPr>
          <w:sz w:val="20"/>
          <w:szCs w:val="20"/>
          <w:lang w:eastAsia="x-none"/>
        </w:rPr>
        <w:t>HBase</w:t>
      </w:r>
      <w:proofErr w:type="spellEnd"/>
      <w:r w:rsidR="00A83D5F">
        <w:rPr>
          <w:sz w:val="20"/>
          <w:szCs w:val="20"/>
          <w:lang w:eastAsia="x-none"/>
        </w:rPr>
        <w:t xml:space="preserve">. Each monitored node must be aware of the TSD’s on the network so that it can send data to them. </w:t>
      </w:r>
      <w:r w:rsidR="001B6BE0">
        <w:rPr>
          <w:sz w:val="20"/>
          <w:szCs w:val="20"/>
          <w:lang w:eastAsia="x-none"/>
        </w:rPr>
        <w:t xml:space="preserve">Again, </w:t>
      </w:r>
      <w:proofErr w:type="spellStart"/>
      <w:r w:rsidR="001B6BE0">
        <w:rPr>
          <w:sz w:val="20"/>
          <w:szCs w:val="20"/>
          <w:lang w:eastAsia="x-none"/>
        </w:rPr>
        <w:t>OpenTSDB</w:t>
      </w:r>
      <w:proofErr w:type="spellEnd"/>
      <w:r w:rsidR="001B6BE0">
        <w:rPr>
          <w:sz w:val="20"/>
          <w:szCs w:val="20"/>
          <w:lang w:eastAsia="x-none"/>
        </w:rPr>
        <w:t xml:space="preserve"> is mainly is focused on aggregation and storage of large amounts of historical data and at massive scale, so it utilizes the common push method to achieve this.</w:t>
      </w:r>
      <w:r w:rsidR="00F90D3A">
        <w:rPr>
          <w:sz w:val="20"/>
          <w:szCs w:val="20"/>
          <w:lang w:eastAsia="x-none"/>
        </w:rPr>
        <w:t xml:space="preserve"> From a UI perspective, </w:t>
      </w:r>
      <w:proofErr w:type="spellStart"/>
      <w:r w:rsidR="00F90D3A">
        <w:rPr>
          <w:sz w:val="20"/>
          <w:szCs w:val="20"/>
          <w:lang w:eastAsia="x-none"/>
        </w:rPr>
        <w:t>OpenTSDB</w:t>
      </w:r>
      <w:proofErr w:type="spellEnd"/>
      <w:r w:rsidR="00F90D3A">
        <w:rPr>
          <w:sz w:val="20"/>
          <w:szCs w:val="20"/>
          <w:lang w:eastAsia="x-none"/>
        </w:rPr>
        <w:t xml:space="preserve"> provides only basic functionality [6] when compared to </w:t>
      </w:r>
      <w:proofErr w:type="spellStart"/>
      <w:r w:rsidR="00F90D3A">
        <w:rPr>
          <w:sz w:val="20"/>
          <w:szCs w:val="20"/>
          <w:lang w:eastAsia="x-none"/>
        </w:rPr>
        <w:t>Kibana</w:t>
      </w:r>
      <w:proofErr w:type="spellEnd"/>
      <w:r w:rsidR="006758C7">
        <w:rPr>
          <w:sz w:val="20"/>
          <w:szCs w:val="20"/>
          <w:lang w:eastAsia="x-none"/>
        </w:rPr>
        <w:t xml:space="preserve"> based solutions.</w:t>
      </w:r>
    </w:p>
    <w:p w:rsidR="00EB32AE" w:rsidRDefault="00EB32AE" w:rsidP="003F4919">
      <w:pPr>
        <w:spacing w:line="250" w:lineRule="auto"/>
        <w:ind w:left="1008" w:right="576"/>
        <w:jc w:val="both"/>
        <w:rPr>
          <w:lang w:eastAsia="x-none"/>
        </w:rPr>
      </w:pPr>
    </w:p>
    <w:p w:rsidR="00EB32AE" w:rsidRPr="00EB32AE" w:rsidRDefault="00EB32AE" w:rsidP="003F4919">
      <w:pPr>
        <w:spacing w:line="250" w:lineRule="auto"/>
        <w:ind w:left="1008" w:right="576"/>
        <w:jc w:val="both"/>
        <w:rPr>
          <w:lang w:eastAsia="x-none"/>
        </w:rPr>
      </w:pPr>
    </w:p>
    <w:p w:rsidR="00F72C86" w:rsidRDefault="001E49A1" w:rsidP="003F4919">
      <w:pPr>
        <w:pStyle w:val="Heading1"/>
        <w:spacing w:before="0" w:line="250" w:lineRule="auto"/>
        <w:ind w:left="1008" w:right="576"/>
        <w:jc w:val="both"/>
        <w:rPr>
          <w:rFonts w:ascii="Times New Roman" w:hAnsi="Times New Roman"/>
          <w:sz w:val="20"/>
          <w:szCs w:val="20"/>
        </w:rPr>
      </w:pPr>
      <w:r w:rsidRPr="004E74AC">
        <w:rPr>
          <w:rFonts w:ascii="Times New Roman" w:hAnsi="Times New Roman"/>
          <w:sz w:val="20"/>
          <w:szCs w:val="20"/>
        </w:rPr>
        <w:br w:type="page"/>
      </w:r>
    </w:p>
    <w:p w:rsidR="00F72C86" w:rsidRDefault="00DF20E5" w:rsidP="00F72C86">
      <w:pPr>
        <w:spacing w:line="250" w:lineRule="auto"/>
        <w:ind w:left="1008" w:right="576"/>
        <w:jc w:val="both"/>
        <w:rPr>
          <w:color w:val="000000"/>
          <w:sz w:val="20"/>
          <w:szCs w:val="20"/>
          <w:shd w:val="clear" w:color="auto" w:fill="FFFFFF"/>
        </w:rPr>
      </w:pPr>
      <w:r w:rsidRPr="00DF20E5">
        <w:rPr>
          <w:sz w:val="20"/>
          <w:szCs w:val="20"/>
          <w:lang w:eastAsia="x-none"/>
        </w:rPr>
        <w:lastRenderedPageBreak/>
        <w:t>Apache Flum</w:t>
      </w:r>
      <w:r>
        <w:rPr>
          <w:sz w:val="20"/>
          <w:szCs w:val="20"/>
          <w:lang w:eastAsia="x-none"/>
        </w:rPr>
        <w:t>e</w:t>
      </w:r>
      <w:r w:rsidR="00166056">
        <w:rPr>
          <w:sz w:val="20"/>
          <w:szCs w:val="20"/>
          <w:lang w:eastAsia="x-none"/>
        </w:rPr>
        <w:t xml:space="preserve"> [20]</w:t>
      </w:r>
      <w:r w:rsidRPr="00DF20E5">
        <w:rPr>
          <w:color w:val="000000"/>
          <w:sz w:val="20"/>
          <w:szCs w:val="20"/>
          <w:shd w:val="clear" w:color="auto" w:fill="FFFFFF"/>
        </w:rPr>
        <w:t xml:space="preserve"> is a distributed, reliable, and available service for efficiently collecting, aggregating, and moving large amounts of streaming event data.</w:t>
      </w:r>
      <w:r w:rsidR="004510CB">
        <w:rPr>
          <w:color w:val="000000"/>
          <w:sz w:val="20"/>
          <w:szCs w:val="20"/>
          <w:shd w:val="clear" w:color="auto" w:fill="FFFFFF"/>
        </w:rPr>
        <w:t xml:space="preserve"> Everything in Flume is defined in the content of an event. Events are transported, routed and stored by Flume ‘Agents’. Flume Agents are a collection of Flume ‘Sources’, ‘Sinks’ and ‘Channels’</w:t>
      </w:r>
      <w:r w:rsidR="00186742">
        <w:rPr>
          <w:color w:val="000000"/>
          <w:sz w:val="20"/>
          <w:szCs w:val="20"/>
          <w:shd w:val="clear" w:color="auto" w:fill="FFFFFF"/>
        </w:rPr>
        <w:t xml:space="preserve">, Sources can poll or wait for events, Sink’s allow the data to be </w:t>
      </w:r>
      <w:r w:rsidR="00155EC8">
        <w:rPr>
          <w:color w:val="000000"/>
          <w:sz w:val="20"/>
          <w:szCs w:val="20"/>
          <w:shd w:val="clear" w:color="auto" w:fill="FFFFFF"/>
        </w:rPr>
        <w:t>streamed</w:t>
      </w:r>
      <w:r w:rsidR="00186742">
        <w:rPr>
          <w:color w:val="000000"/>
          <w:sz w:val="20"/>
          <w:szCs w:val="20"/>
          <w:shd w:val="clear" w:color="auto" w:fill="FFFFFF"/>
        </w:rPr>
        <w:t xml:space="preserve"> to a destination (</w:t>
      </w:r>
      <w:proofErr w:type="spellStart"/>
      <w:r w:rsidR="00186742">
        <w:rPr>
          <w:color w:val="000000"/>
          <w:sz w:val="20"/>
          <w:szCs w:val="20"/>
          <w:shd w:val="clear" w:color="auto" w:fill="FFFFFF"/>
        </w:rPr>
        <w:t>i.e</w:t>
      </w:r>
      <w:proofErr w:type="spellEnd"/>
      <w:r w:rsidR="00186742">
        <w:rPr>
          <w:color w:val="000000"/>
          <w:sz w:val="20"/>
          <w:szCs w:val="20"/>
          <w:shd w:val="clear" w:color="auto" w:fill="FFFFFF"/>
        </w:rPr>
        <w:t xml:space="preserve"> HDFS), and channels provide the conduit between the Source and the Sink (</w:t>
      </w:r>
      <w:proofErr w:type="spellStart"/>
      <w:r w:rsidR="00186742">
        <w:rPr>
          <w:color w:val="000000"/>
          <w:sz w:val="20"/>
          <w:szCs w:val="20"/>
          <w:shd w:val="clear" w:color="auto" w:fill="FFFFFF"/>
        </w:rPr>
        <w:t>i.e</w:t>
      </w:r>
      <w:proofErr w:type="spellEnd"/>
      <w:r w:rsidR="00186742">
        <w:rPr>
          <w:color w:val="000000"/>
          <w:sz w:val="20"/>
          <w:szCs w:val="20"/>
          <w:shd w:val="clear" w:color="auto" w:fill="FFFFFF"/>
        </w:rPr>
        <w:t xml:space="preserve"> the Source sends the events to a Channel and the Sink drains the Channel). </w:t>
      </w:r>
    </w:p>
    <w:p w:rsidR="00155EC8" w:rsidRDefault="00155EC8" w:rsidP="00F72C86">
      <w:pPr>
        <w:spacing w:line="250" w:lineRule="auto"/>
        <w:ind w:left="1008" w:right="576"/>
        <w:jc w:val="both"/>
        <w:rPr>
          <w:color w:val="000000"/>
          <w:sz w:val="20"/>
          <w:szCs w:val="20"/>
          <w:shd w:val="clear" w:color="auto" w:fill="FFFFFF"/>
        </w:rPr>
      </w:pPr>
    </w:p>
    <w:p w:rsidR="00155EC8" w:rsidRDefault="00155EC8" w:rsidP="00F72C86">
      <w:pPr>
        <w:spacing w:line="250" w:lineRule="auto"/>
        <w:ind w:left="1008" w:right="576"/>
        <w:jc w:val="both"/>
        <w:rPr>
          <w:color w:val="000000"/>
          <w:sz w:val="20"/>
          <w:szCs w:val="20"/>
          <w:shd w:val="clear" w:color="auto" w:fill="FFFFFF"/>
        </w:rPr>
      </w:pPr>
      <w:r>
        <w:rPr>
          <w:color w:val="000000"/>
          <w:sz w:val="20"/>
          <w:szCs w:val="20"/>
          <w:shd w:val="clear" w:color="auto" w:fill="FFFFFF"/>
        </w:rPr>
        <w:t xml:space="preserve">There are no SSH </w:t>
      </w:r>
      <w:r w:rsidR="00F23063">
        <w:rPr>
          <w:color w:val="000000"/>
          <w:sz w:val="20"/>
          <w:szCs w:val="20"/>
          <w:shd w:val="clear" w:color="auto" w:fill="FFFFFF"/>
        </w:rPr>
        <w:t>c</w:t>
      </w:r>
      <w:r>
        <w:rPr>
          <w:color w:val="000000"/>
          <w:sz w:val="20"/>
          <w:szCs w:val="20"/>
          <w:shd w:val="clear" w:color="auto" w:fill="FFFFFF"/>
        </w:rPr>
        <w:t>onnectors for Flume</w:t>
      </w:r>
      <w:r w:rsidR="00F23063">
        <w:rPr>
          <w:color w:val="000000"/>
          <w:sz w:val="20"/>
          <w:szCs w:val="20"/>
          <w:shd w:val="clear" w:color="auto" w:fill="FFFFFF"/>
        </w:rPr>
        <w:t xml:space="preserve"> (although open source attempts [7] have been contributed), the reason for this is that</w:t>
      </w:r>
      <w:r>
        <w:rPr>
          <w:color w:val="000000"/>
          <w:sz w:val="20"/>
          <w:szCs w:val="20"/>
          <w:shd w:val="clear" w:color="auto" w:fill="FFFFFF"/>
        </w:rPr>
        <w:t xml:space="preserve"> the default solution</w:t>
      </w:r>
      <w:r w:rsidR="00F23063">
        <w:rPr>
          <w:color w:val="000000"/>
          <w:sz w:val="20"/>
          <w:szCs w:val="20"/>
          <w:shd w:val="clear" w:color="auto" w:fill="FFFFFF"/>
        </w:rPr>
        <w:t xml:space="preserve"> for reading data is</w:t>
      </w:r>
      <w:r>
        <w:rPr>
          <w:color w:val="000000"/>
          <w:sz w:val="20"/>
          <w:szCs w:val="20"/>
          <w:shd w:val="clear" w:color="auto" w:fill="FFFFFF"/>
        </w:rPr>
        <w:t xml:space="preserve"> to install agents on the Application Server </w:t>
      </w:r>
      <w:r w:rsidR="00F23063">
        <w:rPr>
          <w:color w:val="000000"/>
          <w:sz w:val="20"/>
          <w:szCs w:val="20"/>
          <w:shd w:val="clear" w:color="auto" w:fill="FFFFFF"/>
        </w:rPr>
        <w:t>obtaining</w:t>
      </w:r>
      <w:r>
        <w:rPr>
          <w:color w:val="000000"/>
          <w:sz w:val="20"/>
          <w:szCs w:val="20"/>
          <w:shd w:val="clear" w:color="auto" w:fill="FFFFFF"/>
        </w:rPr>
        <w:t xml:space="preserve"> the l</w:t>
      </w:r>
      <w:r w:rsidR="00F23063">
        <w:rPr>
          <w:color w:val="000000"/>
          <w:sz w:val="20"/>
          <w:szCs w:val="20"/>
          <w:shd w:val="clear" w:color="auto" w:fill="FFFFFF"/>
        </w:rPr>
        <w:t>ogs and to send them to a Sink. The output of this dissertation project is to build a completely passive SSH spooling service that can be connected to a data source, so it is possible that it could be made compatible with Flume.</w:t>
      </w:r>
    </w:p>
    <w:p w:rsidR="00832FD2" w:rsidRDefault="00832FD2" w:rsidP="00F72C86">
      <w:pPr>
        <w:spacing w:line="250" w:lineRule="auto"/>
        <w:ind w:left="1008" w:right="576"/>
        <w:jc w:val="both"/>
        <w:rPr>
          <w:color w:val="000000"/>
          <w:sz w:val="20"/>
          <w:szCs w:val="20"/>
          <w:shd w:val="clear" w:color="auto" w:fill="FFFFFF"/>
        </w:rPr>
      </w:pPr>
    </w:p>
    <w:p w:rsidR="00832FD2" w:rsidRDefault="00832FD2" w:rsidP="00F72C86">
      <w:pPr>
        <w:spacing w:line="250" w:lineRule="auto"/>
        <w:ind w:left="1008" w:right="576"/>
        <w:jc w:val="both"/>
        <w:rPr>
          <w:color w:val="000000"/>
          <w:sz w:val="20"/>
          <w:szCs w:val="20"/>
          <w:shd w:val="clear" w:color="auto" w:fill="FFFFFF"/>
        </w:rPr>
      </w:pPr>
      <w:proofErr w:type="spellStart"/>
      <w:r>
        <w:rPr>
          <w:color w:val="000000"/>
          <w:sz w:val="20"/>
          <w:szCs w:val="20"/>
          <w:shd w:val="clear" w:color="auto" w:fill="FFFFFF"/>
        </w:rPr>
        <w:t>Splunk</w:t>
      </w:r>
      <w:proofErr w:type="spellEnd"/>
      <w:r w:rsidR="00166056">
        <w:rPr>
          <w:color w:val="000000"/>
          <w:sz w:val="20"/>
          <w:szCs w:val="20"/>
          <w:shd w:val="clear" w:color="auto" w:fill="FFFFFF"/>
        </w:rPr>
        <w:t xml:space="preserve"> [21]</w:t>
      </w:r>
      <w:r w:rsidR="00673C61">
        <w:rPr>
          <w:color w:val="000000"/>
          <w:sz w:val="20"/>
          <w:szCs w:val="20"/>
          <w:shd w:val="clear" w:color="auto" w:fill="FFFFFF"/>
        </w:rPr>
        <w:t xml:space="preserve"> is a closed-source commercial offering which is in use by thousands of customers worldwide. It is available in both free and enterprise edition(s)</w:t>
      </w:r>
      <w:r w:rsidR="00D425F4">
        <w:rPr>
          <w:color w:val="000000"/>
          <w:sz w:val="20"/>
          <w:szCs w:val="20"/>
          <w:shd w:val="clear" w:color="auto" w:fill="FFFFFF"/>
        </w:rPr>
        <w:t xml:space="preserve">. </w:t>
      </w:r>
      <w:proofErr w:type="spellStart"/>
      <w:r w:rsidR="00505073">
        <w:rPr>
          <w:color w:val="000000"/>
          <w:sz w:val="20"/>
          <w:szCs w:val="20"/>
          <w:shd w:val="clear" w:color="auto" w:fill="FFFFFF"/>
        </w:rPr>
        <w:t>Splunk</w:t>
      </w:r>
      <w:proofErr w:type="spellEnd"/>
      <w:r w:rsidR="00505073">
        <w:rPr>
          <w:color w:val="000000"/>
          <w:sz w:val="20"/>
          <w:szCs w:val="20"/>
          <w:shd w:val="clear" w:color="auto" w:fill="FFFFFF"/>
        </w:rPr>
        <w:t xml:space="preserve"> uses an architecture whereby a ‘Forwarder’ sends data to a </w:t>
      </w:r>
      <w:proofErr w:type="spellStart"/>
      <w:r w:rsidR="00505073">
        <w:rPr>
          <w:color w:val="000000"/>
          <w:sz w:val="20"/>
          <w:szCs w:val="20"/>
          <w:shd w:val="clear" w:color="auto" w:fill="FFFFFF"/>
        </w:rPr>
        <w:t>Splunk</w:t>
      </w:r>
      <w:proofErr w:type="spellEnd"/>
      <w:r w:rsidR="00505073">
        <w:rPr>
          <w:color w:val="000000"/>
          <w:sz w:val="20"/>
          <w:szCs w:val="20"/>
          <w:shd w:val="clear" w:color="auto" w:fill="FFFFFF"/>
        </w:rPr>
        <w:t xml:space="preserve"> ‘Indexer’, a separate server known as the </w:t>
      </w:r>
      <w:proofErr w:type="spellStart"/>
      <w:r w:rsidR="00505073">
        <w:rPr>
          <w:color w:val="000000"/>
          <w:sz w:val="20"/>
          <w:szCs w:val="20"/>
          <w:shd w:val="clear" w:color="auto" w:fill="FFFFFF"/>
        </w:rPr>
        <w:t>Splunk</w:t>
      </w:r>
      <w:proofErr w:type="spellEnd"/>
      <w:r w:rsidR="00505073">
        <w:rPr>
          <w:color w:val="000000"/>
          <w:sz w:val="20"/>
          <w:szCs w:val="20"/>
          <w:shd w:val="clear" w:color="auto" w:fill="FFFFFF"/>
        </w:rPr>
        <w:t xml:space="preserve"> ‘Search Head’ provides a UI by which to search the Indexer(s) for event data. </w:t>
      </w:r>
      <w:r w:rsidR="00FA3FA4">
        <w:rPr>
          <w:color w:val="000000"/>
          <w:sz w:val="20"/>
          <w:szCs w:val="20"/>
          <w:shd w:val="clear" w:color="auto" w:fill="FFFFFF"/>
        </w:rPr>
        <w:t xml:space="preserve">It follows paradigms which are very similar to that of </w:t>
      </w:r>
      <w:proofErr w:type="spellStart"/>
      <w:r w:rsidR="00FA3FA4">
        <w:rPr>
          <w:color w:val="000000"/>
          <w:sz w:val="20"/>
          <w:szCs w:val="20"/>
          <w:shd w:val="clear" w:color="auto" w:fill="FFFFFF"/>
        </w:rPr>
        <w:t>OpenTSDB</w:t>
      </w:r>
      <w:proofErr w:type="spellEnd"/>
      <w:r w:rsidR="00FA3FA4">
        <w:rPr>
          <w:color w:val="000000"/>
          <w:sz w:val="20"/>
          <w:szCs w:val="20"/>
          <w:shd w:val="clear" w:color="auto" w:fill="FFFFFF"/>
        </w:rPr>
        <w:t xml:space="preserve"> and Flume but with a </w:t>
      </w:r>
      <w:r w:rsidR="006B75F1">
        <w:rPr>
          <w:color w:val="000000"/>
          <w:sz w:val="20"/>
          <w:szCs w:val="20"/>
          <w:shd w:val="clear" w:color="auto" w:fill="FFFFFF"/>
        </w:rPr>
        <w:t>much</w:t>
      </w:r>
      <w:r w:rsidR="00FA3FA4">
        <w:rPr>
          <w:color w:val="000000"/>
          <w:sz w:val="20"/>
          <w:szCs w:val="20"/>
          <w:shd w:val="clear" w:color="auto" w:fill="FFFFFF"/>
        </w:rPr>
        <w:t xml:space="preserve"> richer UI</w:t>
      </w:r>
      <w:r w:rsidR="00505073">
        <w:rPr>
          <w:color w:val="000000"/>
          <w:sz w:val="20"/>
          <w:szCs w:val="20"/>
          <w:shd w:val="clear" w:color="auto" w:fill="FFFFFF"/>
        </w:rPr>
        <w:t xml:space="preserve"> </w:t>
      </w:r>
      <w:r w:rsidR="00FA3FA4">
        <w:rPr>
          <w:color w:val="000000"/>
          <w:sz w:val="20"/>
          <w:szCs w:val="20"/>
          <w:shd w:val="clear" w:color="auto" w:fill="FFFFFF"/>
        </w:rPr>
        <w:t xml:space="preserve">and a simplified configuration. </w:t>
      </w:r>
      <w:proofErr w:type="spellStart"/>
      <w:r w:rsidR="00FA3FA4">
        <w:rPr>
          <w:color w:val="000000"/>
          <w:sz w:val="20"/>
          <w:szCs w:val="20"/>
          <w:shd w:val="clear" w:color="auto" w:fill="FFFFFF"/>
        </w:rPr>
        <w:t>Splunk</w:t>
      </w:r>
      <w:proofErr w:type="spellEnd"/>
      <w:r w:rsidR="00FA3FA4">
        <w:rPr>
          <w:color w:val="000000"/>
          <w:sz w:val="20"/>
          <w:szCs w:val="20"/>
          <w:shd w:val="clear" w:color="auto" w:fill="FFFFFF"/>
        </w:rPr>
        <w:t xml:space="preserve"> also scales horizontally </w:t>
      </w:r>
      <w:proofErr w:type="spellStart"/>
      <w:r w:rsidR="00FA3FA4">
        <w:rPr>
          <w:color w:val="000000"/>
          <w:sz w:val="20"/>
          <w:szCs w:val="20"/>
          <w:shd w:val="clear" w:color="auto" w:fill="FFFFFF"/>
        </w:rPr>
        <w:t>extrmnely</w:t>
      </w:r>
      <w:proofErr w:type="spellEnd"/>
      <w:r w:rsidR="00FA3FA4">
        <w:rPr>
          <w:color w:val="000000"/>
          <w:sz w:val="20"/>
          <w:szCs w:val="20"/>
          <w:shd w:val="clear" w:color="auto" w:fill="FFFFFF"/>
        </w:rPr>
        <w:t xml:space="preserve"> well </w:t>
      </w:r>
      <w:proofErr w:type="spellStart"/>
      <w:r w:rsidR="00505073">
        <w:rPr>
          <w:color w:val="000000"/>
          <w:sz w:val="20"/>
          <w:szCs w:val="20"/>
          <w:shd w:val="clear" w:color="auto" w:fill="FFFFFF"/>
        </w:rPr>
        <w:t>Splunk</w:t>
      </w:r>
      <w:proofErr w:type="spellEnd"/>
      <w:r w:rsidR="00505073">
        <w:rPr>
          <w:color w:val="000000"/>
          <w:sz w:val="20"/>
          <w:szCs w:val="20"/>
          <w:shd w:val="clear" w:color="auto" w:fill="FFFFFF"/>
        </w:rPr>
        <w:t xml:space="preserve"> does not provide a featur</w:t>
      </w:r>
      <w:r w:rsidR="00FA3FA4">
        <w:rPr>
          <w:color w:val="000000"/>
          <w:sz w:val="20"/>
          <w:szCs w:val="20"/>
          <w:shd w:val="clear" w:color="auto" w:fill="FFFFFF"/>
        </w:rPr>
        <w:t>e to read remote files via SSH, if you wish to do so, a script needs to be written to connect to the SSH server and then forward the data.</w:t>
      </w:r>
    </w:p>
    <w:p w:rsidR="006B75F1" w:rsidRDefault="006B75F1" w:rsidP="00F72C86">
      <w:pPr>
        <w:spacing w:line="250" w:lineRule="auto"/>
        <w:ind w:left="1008" w:right="576"/>
        <w:jc w:val="both"/>
        <w:rPr>
          <w:color w:val="000000"/>
          <w:sz w:val="20"/>
          <w:szCs w:val="20"/>
          <w:shd w:val="clear" w:color="auto" w:fill="FFFFFF"/>
        </w:rPr>
      </w:pPr>
    </w:p>
    <w:p w:rsidR="00733353" w:rsidRDefault="006B75F1" w:rsidP="00F72C86">
      <w:pPr>
        <w:spacing w:line="250" w:lineRule="auto"/>
        <w:ind w:left="1008" w:right="576"/>
        <w:jc w:val="both"/>
        <w:rPr>
          <w:color w:val="000000"/>
          <w:sz w:val="20"/>
          <w:szCs w:val="20"/>
          <w:shd w:val="clear" w:color="auto" w:fill="FFFFFF"/>
        </w:rPr>
      </w:pPr>
      <w:r>
        <w:rPr>
          <w:color w:val="000000"/>
          <w:sz w:val="20"/>
          <w:szCs w:val="20"/>
          <w:shd w:val="clear" w:color="auto" w:fill="FFFFFF"/>
        </w:rPr>
        <w:t>Kafka</w:t>
      </w:r>
      <w:r w:rsidR="00203FE8">
        <w:rPr>
          <w:color w:val="000000"/>
          <w:sz w:val="20"/>
          <w:szCs w:val="20"/>
          <w:shd w:val="clear" w:color="auto" w:fill="FFFFFF"/>
        </w:rPr>
        <w:t xml:space="preserve"> [22]</w:t>
      </w:r>
      <w:r>
        <w:rPr>
          <w:color w:val="000000"/>
          <w:sz w:val="20"/>
          <w:szCs w:val="20"/>
          <w:shd w:val="clear" w:color="auto" w:fill="FFFFFF"/>
        </w:rPr>
        <w:t xml:space="preserve"> is </w:t>
      </w:r>
      <w:r w:rsidR="00736705">
        <w:rPr>
          <w:color w:val="000000"/>
          <w:sz w:val="20"/>
          <w:szCs w:val="20"/>
          <w:shd w:val="clear" w:color="auto" w:fill="FFFFFF"/>
        </w:rPr>
        <w:t xml:space="preserve">a newer data collection system which was not mentioned in the original proposal, at the time it was </w:t>
      </w:r>
      <w:r w:rsidR="00100770">
        <w:rPr>
          <w:color w:val="000000"/>
          <w:sz w:val="20"/>
          <w:szCs w:val="20"/>
          <w:shd w:val="clear" w:color="auto" w:fill="FFFFFF"/>
        </w:rPr>
        <w:t xml:space="preserve">at </w:t>
      </w:r>
      <w:r w:rsidR="00736705">
        <w:rPr>
          <w:color w:val="000000"/>
          <w:sz w:val="20"/>
          <w:szCs w:val="20"/>
          <w:shd w:val="clear" w:color="auto" w:fill="FFFFFF"/>
        </w:rPr>
        <w:t xml:space="preserve">viewed as being so similar to Flume that only one of them merited deeper analysis. It </w:t>
      </w:r>
      <w:r w:rsidR="00100770">
        <w:rPr>
          <w:color w:val="000000"/>
          <w:sz w:val="20"/>
          <w:szCs w:val="20"/>
          <w:shd w:val="clear" w:color="auto" w:fill="FFFFFF"/>
        </w:rPr>
        <w:t xml:space="preserve">was also at version 0.7.0 having not been </w:t>
      </w:r>
      <w:r w:rsidR="00736705">
        <w:rPr>
          <w:color w:val="000000"/>
          <w:sz w:val="20"/>
          <w:szCs w:val="20"/>
          <w:shd w:val="clear" w:color="auto" w:fill="FFFFFF"/>
        </w:rPr>
        <w:t>released from the Apache Incubator after it was contributed</w:t>
      </w:r>
      <w:r w:rsidR="00100770">
        <w:rPr>
          <w:color w:val="000000"/>
          <w:sz w:val="20"/>
          <w:szCs w:val="20"/>
          <w:shd w:val="clear" w:color="auto" w:fill="FFFFFF"/>
        </w:rPr>
        <w:t xml:space="preserve"> in 2011</w:t>
      </w:r>
      <w:r w:rsidR="00736705">
        <w:rPr>
          <w:color w:val="000000"/>
          <w:sz w:val="20"/>
          <w:szCs w:val="20"/>
          <w:shd w:val="clear" w:color="auto" w:fill="FFFFFF"/>
        </w:rPr>
        <w:t>. Today, Kafka is one of the leading real time open source data pipelines.</w:t>
      </w:r>
      <w:r w:rsidR="00100770">
        <w:rPr>
          <w:color w:val="000000"/>
          <w:sz w:val="20"/>
          <w:szCs w:val="20"/>
          <w:shd w:val="clear" w:color="auto" w:fill="FFFFFF"/>
        </w:rPr>
        <w:t xml:space="preserve"> LinkedIn also released a companion paper [9] which describes the entire system in detail. Kafka is also horizontally scalable and supports up to 40 billion events per day</w:t>
      </w:r>
      <w:r w:rsidR="007E4626">
        <w:rPr>
          <w:color w:val="000000"/>
          <w:sz w:val="20"/>
          <w:szCs w:val="20"/>
          <w:shd w:val="clear" w:color="auto" w:fill="FFFFFF"/>
        </w:rPr>
        <w:t xml:space="preserve"> at LinkedIn</w:t>
      </w:r>
      <w:r w:rsidR="00100770">
        <w:rPr>
          <w:color w:val="000000"/>
          <w:sz w:val="20"/>
          <w:szCs w:val="20"/>
          <w:shd w:val="clear" w:color="auto" w:fill="FFFFFF"/>
        </w:rPr>
        <w:t xml:space="preserve">. [10] </w:t>
      </w:r>
    </w:p>
    <w:p w:rsidR="00733353" w:rsidRDefault="00733353" w:rsidP="00F72C86">
      <w:pPr>
        <w:spacing w:line="250" w:lineRule="auto"/>
        <w:ind w:left="1008" w:right="576"/>
        <w:jc w:val="both"/>
        <w:rPr>
          <w:color w:val="000000"/>
          <w:sz w:val="20"/>
          <w:szCs w:val="20"/>
          <w:shd w:val="clear" w:color="auto" w:fill="FFFFFF"/>
        </w:rPr>
      </w:pPr>
    </w:p>
    <w:p w:rsidR="006B75F1" w:rsidRDefault="00100770" w:rsidP="00F72C86">
      <w:pPr>
        <w:spacing w:line="250" w:lineRule="auto"/>
        <w:ind w:left="1008" w:right="576"/>
        <w:jc w:val="both"/>
        <w:rPr>
          <w:color w:val="000000"/>
          <w:sz w:val="20"/>
          <w:szCs w:val="20"/>
          <w:shd w:val="clear" w:color="auto" w:fill="FFFFFF"/>
        </w:rPr>
      </w:pPr>
      <w:r>
        <w:rPr>
          <w:color w:val="000000"/>
          <w:sz w:val="20"/>
          <w:szCs w:val="20"/>
          <w:shd w:val="clear" w:color="auto" w:fill="FFFFFF"/>
        </w:rPr>
        <w:t xml:space="preserve">Kafka uses the notion of a Producer and Consumer </w:t>
      </w:r>
      <w:r w:rsidR="007E4626">
        <w:rPr>
          <w:color w:val="000000"/>
          <w:sz w:val="20"/>
          <w:szCs w:val="20"/>
          <w:shd w:val="clear" w:color="auto" w:fill="FFFFFF"/>
        </w:rPr>
        <w:t xml:space="preserve">which send a retrieve data respectively from a Kafka cluster of ‘Brokers’. Kafka also has the concept of a channel (similar to Flume) on which you send data to Brokers which is called a ‘Topic’. </w:t>
      </w:r>
      <w:r w:rsidR="00733353">
        <w:rPr>
          <w:color w:val="000000"/>
          <w:sz w:val="20"/>
          <w:szCs w:val="20"/>
          <w:shd w:val="clear" w:color="auto" w:fill="FFFFFF"/>
        </w:rPr>
        <w:t xml:space="preserve"> Kafka is very much the just mechanism for achieving data collection at Scale, it does not provide any default Producer’s or Consumer’s, these must be written. An example of a simple tail Producer [11] is available on </w:t>
      </w:r>
      <w:proofErr w:type="spellStart"/>
      <w:r w:rsidR="00733353">
        <w:rPr>
          <w:color w:val="000000"/>
          <w:sz w:val="20"/>
          <w:szCs w:val="20"/>
          <w:shd w:val="clear" w:color="auto" w:fill="FFFFFF"/>
        </w:rPr>
        <w:t>GitHub</w:t>
      </w:r>
      <w:proofErr w:type="spellEnd"/>
      <w:r w:rsidR="00733353">
        <w:rPr>
          <w:color w:val="000000"/>
          <w:sz w:val="20"/>
          <w:szCs w:val="20"/>
          <w:shd w:val="clear" w:color="auto" w:fill="FFFFFF"/>
        </w:rPr>
        <w:t>.</w:t>
      </w:r>
      <w:r w:rsidR="00BB0671">
        <w:rPr>
          <w:color w:val="000000"/>
          <w:sz w:val="20"/>
          <w:szCs w:val="20"/>
          <w:shd w:val="clear" w:color="auto" w:fill="FFFFFF"/>
        </w:rPr>
        <w:t xml:space="preserve"> Apache</w:t>
      </w:r>
      <w:r w:rsidR="00733353">
        <w:rPr>
          <w:color w:val="000000"/>
          <w:sz w:val="20"/>
          <w:szCs w:val="20"/>
          <w:shd w:val="clear" w:color="auto" w:fill="FFFFFF"/>
        </w:rPr>
        <w:t xml:space="preserve"> </w:t>
      </w:r>
      <w:r w:rsidR="00BB0671">
        <w:rPr>
          <w:color w:val="000000"/>
          <w:sz w:val="20"/>
          <w:szCs w:val="20"/>
          <w:shd w:val="clear" w:color="auto" w:fill="FFFFFF"/>
        </w:rPr>
        <w:t xml:space="preserve">Storm [12] is frequently used with Kafka as a distributed computation engine which operates on data streamed from a Kafka cluster. </w:t>
      </w:r>
    </w:p>
    <w:p w:rsidR="004D00D8" w:rsidRDefault="004D00D8" w:rsidP="00F72C86">
      <w:pPr>
        <w:spacing w:line="250" w:lineRule="auto"/>
        <w:ind w:left="1008" w:right="576"/>
        <w:jc w:val="both"/>
        <w:rPr>
          <w:color w:val="000000"/>
          <w:sz w:val="20"/>
          <w:szCs w:val="20"/>
          <w:shd w:val="clear" w:color="auto" w:fill="FFFFFF"/>
        </w:rPr>
      </w:pPr>
    </w:p>
    <w:p w:rsidR="00BB0671" w:rsidRPr="00BB0671" w:rsidRDefault="004D00D8" w:rsidP="00BB0671">
      <w:pPr>
        <w:spacing w:line="250" w:lineRule="auto"/>
        <w:ind w:left="1008" w:right="576"/>
        <w:jc w:val="both"/>
        <w:rPr>
          <w:color w:val="000000"/>
          <w:sz w:val="20"/>
          <w:szCs w:val="20"/>
          <w:shd w:val="clear" w:color="auto" w:fill="FFFFFF"/>
        </w:rPr>
      </w:pPr>
      <w:proofErr w:type="spellStart"/>
      <w:r>
        <w:rPr>
          <w:color w:val="000000"/>
          <w:sz w:val="20"/>
          <w:szCs w:val="20"/>
          <w:shd w:val="clear" w:color="auto" w:fill="FFFFFF"/>
        </w:rPr>
        <w:t>Suro</w:t>
      </w:r>
      <w:proofErr w:type="spellEnd"/>
      <w:r>
        <w:rPr>
          <w:color w:val="000000"/>
          <w:sz w:val="20"/>
          <w:szCs w:val="20"/>
          <w:shd w:val="clear" w:color="auto" w:fill="FFFFFF"/>
        </w:rPr>
        <w:t xml:space="preserve"> </w:t>
      </w:r>
      <w:r w:rsidR="007A56CE">
        <w:rPr>
          <w:color w:val="000000"/>
          <w:sz w:val="20"/>
          <w:szCs w:val="20"/>
          <w:shd w:val="clear" w:color="auto" w:fill="FFFFFF"/>
        </w:rPr>
        <w:t xml:space="preserve">is a data </w:t>
      </w:r>
      <w:r w:rsidR="006F73E5">
        <w:rPr>
          <w:color w:val="000000"/>
          <w:sz w:val="20"/>
          <w:szCs w:val="20"/>
          <w:shd w:val="clear" w:color="auto" w:fill="FFFFFF"/>
        </w:rPr>
        <w:t>pipeline</w:t>
      </w:r>
      <w:r>
        <w:rPr>
          <w:color w:val="000000"/>
          <w:sz w:val="20"/>
          <w:szCs w:val="20"/>
          <w:shd w:val="clear" w:color="auto" w:fill="FFFFFF"/>
        </w:rPr>
        <w:t xml:space="preserve"> in use by both </w:t>
      </w:r>
      <w:proofErr w:type="spellStart"/>
      <w:r>
        <w:rPr>
          <w:color w:val="000000"/>
          <w:sz w:val="20"/>
          <w:szCs w:val="20"/>
          <w:shd w:val="clear" w:color="auto" w:fill="FFFFFF"/>
        </w:rPr>
        <w:t>NetFlix</w:t>
      </w:r>
      <w:proofErr w:type="spellEnd"/>
      <w:r>
        <w:rPr>
          <w:color w:val="000000"/>
          <w:sz w:val="20"/>
          <w:szCs w:val="20"/>
          <w:shd w:val="clear" w:color="auto" w:fill="FFFFFF"/>
        </w:rPr>
        <w:t xml:space="preserve"> and Riot Games</w:t>
      </w:r>
      <w:r w:rsidR="00BB0671">
        <w:rPr>
          <w:color w:val="000000"/>
          <w:sz w:val="20"/>
          <w:szCs w:val="20"/>
          <w:shd w:val="clear" w:color="auto" w:fill="FFFFFF"/>
        </w:rPr>
        <w:t xml:space="preserve"> [14, 13]. </w:t>
      </w:r>
      <w:proofErr w:type="spellStart"/>
      <w:r w:rsidR="007A56CE">
        <w:rPr>
          <w:color w:val="000000"/>
          <w:sz w:val="20"/>
          <w:szCs w:val="20"/>
          <w:shd w:val="clear" w:color="auto" w:fill="FFFFFF"/>
        </w:rPr>
        <w:t>Suro</w:t>
      </w:r>
      <w:proofErr w:type="spellEnd"/>
      <w:r w:rsidR="007A56CE">
        <w:rPr>
          <w:color w:val="000000"/>
          <w:sz w:val="20"/>
          <w:szCs w:val="20"/>
          <w:shd w:val="clear" w:color="auto" w:fill="FFFFFF"/>
        </w:rPr>
        <w:t xml:space="preserve"> is a</w:t>
      </w:r>
      <w:r w:rsidR="00BB0671">
        <w:rPr>
          <w:color w:val="000000"/>
          <w:sz w:val="20"/>
          <w:szCs w:val="20"/>
          <w:shd w:val="clear" w:color="auto" w:fill="FFFFFF"/>
        </w:rPr>
        <w:t xml:space="preserve"> c</w:t>
      </w:r>
      <w:r w:rsidR="007A56CE">
        <w:rPr>
          <w:color w:val="000000"/>
          <w:sz w:val="20"/>
          <w:szCs w:val="20"/>
          <w:shd w:val="clear" w:color="auto" w:fill="FFFFFF"/>
        </w:rPr>
        <w:t>ollection and storage mechanism</w:t>
      </w:r>
      <w:r w:rsidR="00BB0671">
        <w:rPr>
          <w:color w:val="000000"/>
          <w:sz w:val="20"/>
          <w:szCs w:val="20"/>
          <w:shd w:val="clear" w:color="auto" w:fill="FFFFFF"/>
        </w:rPr>
        <w:t xml:space="preserve"> for streaming data. </w:t>
      </w:r>
      <w:r>
        <w:rPr>
          <w:color w:val="000000"/>
          <w:sz w:val="20"/>
          <w:szCs w:val="20"/>
          <w:shd w:val="clear" w:color="auto" w:fill="FFFFFF"/>
        </w:rPr>
        <w:t xml:space="preserve">The version of </w:t>
      </w:r>
      <w:proofErr w:type="spellStart"/>
      <w:r w:rsidR="007A56CE">
        <w:rPr>
          <w:color w:val="000000"/>
          <w:sz w:val="20"/>
          <w:szCs w:val="20"/>
          <w:shd w:val="clear" w:color="auto" w:fill="FFFFFF"/>
        </w:rPr>
        <w:t>Suro</w:t>
      </w:r>
      <w:proofErr w:type="spellEnd"/>
      <w:r w:rsidR="007A56CE">
        <w:rPr>
          <w:color w:val="000000"/>
          <w:sz w:val="20"/>
          <w:szCs w:val="20"/>
          <w:shd w:val="clear" w:color="auto" w:fill="FFFFFF"/>
        </w:rPr>
        <w:t xml:space="preserve"> </w:t>
      </w:r>
      <w:r>
        <w:rPr>
          <w:color w:val="000000"/>
          <w:sz w:val="20"/>
          <w:szCs w:val="20"/>
          <w:shd w:val="clear" w:color="auto" w:fill="FFFFFF"/>
        </w:rPr>
        <w:t xml:space="preserve">in use by Riot Games </w:t>
      </w:r>
      <w:r w:rsidR="007A56CE">
        <w:rPr>
          <w:color w:val="000000"/>
          <w:sz w:val="20"/>
          <w:szCs w:val="20"/>
          <w:shd w:val="clear" w:color="auto" w:fill="FFFFFF"/>
        </w:rPr>
        <w:t xml:space="preserve">is closed source and known as </w:t>
      </w:r>
      <w:proofErr w:type="spellStart"/>
      <w:r w:rsidR="007A56CE">
        <w:rPr>
          <w:color w:val="000000"/>
          <w:sz w:val="20"/>
          <w:szCs w:val="20"/>
          <w:shd w:val="clear" w:color="auto" w:fill="FFFFFF"/>
        </w:rPr>
        <w:t>Honu</w:t>
      </w:r>
      <w:proofErr w:type="spellEnd"/>
      <w:r w:rsidR="007A56CE">
        <w:rPr>
          <w:color w:val="000000"/>
          <w:sz w:val="20"/>
          <w:szCs w:val="20"/>
          <w:shd w:val="clear" w:color="auto" w:fill="FFFFFF"/>
        </w:rPr>
        <w:t xml:space="preserve">, but </w:t>
      </w:r>
      <w:r>
        <w:rPr>
          <w:color w:val="000000"/>
          <w:sz w:val="20"/>
          <w:szCs w:val="20"/>
          <w:shd w:val="clear" w:color="auto" w:fill="FFFFFF"/>
        </w:rPr>
        <w:t xml:space="preserve">is similar </w:t>
      </w:r>
      <w:r w:rsidR="007A56CE">
        <w:rPr>
          <w:color w:val="000000"/>
          <w:sz w:val="20"/>
          <w:szCs w:val="20"/>
          <w:shd w:val="clear" w:color="auto" w:fill="FFFFFF"/>
        </w:rPr>
        <w:t xml:space="preserve">in operation to the version of </w:t>
      </w:r>
      <w:proofErr w:type="spellStart"/>
      <w:r w:rsidR="007A56CE">
        <w:rPr>
          <w:color w:val="000000"/>
          <w:sz w:val="20"/>
          <w:szCs w:val="20"/>
          <w:shd w:val="clear" w:color="auto" w:fill="FFFFFF"/>
        </w:rPr>
        <w:t>Suro</w:t>
      </w:r>
      <w:proofErr w:type="spellEnd"/>
      <w:r w:rsidR="007A56CE">
        <w:rPr>
          <w:color w:val="000000"/>
          <w:sz w:val="20"/>
          <w:szCs w:val="20"/>
          <w:shd w:val="clear" w:color="auto" w:fill="FFFFFF"/>
        </w:rPr>
        <w:t xml:space="preserve"> </w:t>
      </w:r>
      <w:r w:rsidR="00733353">
        <w:rPr>
          <w:color w:val="000000"/>
          <w:sz w:val="20"/>
          <w:szCs w:val="20"/>
          <w:shd w:val="clear" w:color="auto" w:fill="FFFFFF"/>
        </w:rPr>
        <w:t xml:space="preserve">recently </w:t>
      </w:r>
      <w:r>
        <w:rPr>
          <w:color w:val="000000"/>
          <w:sz w:val="20"/>
          <w:szCs w:val="20"/>
          <w:shd w:val="clear" w:color="auto" w:fill="FFFFFF"/>
        </w:rPr>
        <w:t xml:space="preserve">open sourced by </w:t>
      </w:r>
      <w:proofErr w:type="spellStart"/>
      <w:r>
        <w:rPr>
          <w:color w:val="000000"/>
          <w:sz w:val="20"/>
          <w:szCs w:val="20"/>
          <w:shd w:val="clear" w:color="auto" w:fill="FFFFFF"/>
        </w:rPr>
        <w:t>NetFlix</w:t>
      </w:r>
      <w:proofErr w:type="spellEnd"/>
      <w:r w:rsidR="00BB0671">
        <w:rPr>
          <w:color w:val="000000"/>
          <w:sz w:val="20"/>
          <w:szCs w:val="20"/>
          <w:shd w:val="clear" w:color="auto" w:fill="FFFFFF"/>
        </w:rPr>
        <w:t xml:space="preserve">, they were both developed by the same author independently for both companies. </w:t>
      </w:r>
      <w:proofErr w:type="spellStart"/>
      <w:r w:rsidR="006F73E5">
        <w:rPr>
          <w:color w:val="000000"/>
          <w:sz w:val="20"/>
          <w:szCs w:val="20"/>
          <w:shd w:val="clear" w:color="auto" w:fill="FFFFFF"/>
        </w:rPr>
        <w:t>Suro</w:t>
      </w:r>
      <w:proofErr w:type="spellEnd"/>
      <w:r w:rsidR="006F73E5">
        <w:rPr>
          <w:color w:val="000000"/>
          <w:sz w:val="20"/>
          <w:szCs w:val="20"/>
          <w:shd w:val="clear" w:color="auto" w:fill="FFFFFF"/>
        </w:rPr>
        <w:t xml:space="preserve"> uses a pure collect and forward architecture, requiring ‘Collectors’ to be installed close to the application being monitored. Agents are not required to be installed on the monitored nodes, however any application which needs to send data to </w:t>
      </w:r>
      <w:proofErr w:type="spellStart"/>
      <w:r w:rsidR="006F73E5">
        <w:rPr>
          <w:color w:val="000000"/>
          <w:sz w:val="20"/>
          <w:szCs w:val="20"/>
          <w:shd w:val="clear" w:color="auto" w:fill="FFFFFF"/>
        </w:rPr>
        <w:t>Suro</w:t>
      </w:r>
      <w:proofErr w:type="spellEnd"/>
      <w:r w:rsidR="006F73E5">
        <w:rPr>
          <w:color w:val="000000"/>
          <w:sz w:val="20"/>
          <w:szCs w:val="20"/>
          <w:shd w:val="clear" w:color="auto" w:fill="FFFFFF"/>
        </w:rPr>
        <w:t xml:space="preserve"> needs to implement </w:t>
      </w:r>
      <w:proofErr w:type="spellStart"/>
      <w:r w:rsidR="006F73E5">
        <w:rPr>
          <w:color w:val="000000"/>
          <w:sz w:val="20"/>
          <w:szCs w:val="20"/>
          <w:shd w:val="clear" w:color="auto" w:fill="FFFFFF"/>
        </w:rPr>
        <w:t>SuroSDK</w:t>
      </w:r>
      <w:proofErr w:type="spellEnd"/>
      <w:r w:rsidR="006F73E5">
        <w:rPr>
          <w:color w:val="000000"/>
          <w:sz w:val="20"/>
          <w:szCs w:val="20"/>
          <w:shd w:val="clear" w:color="auto" w:fill="FFFFFF"/>
        </w:rPr>
        <w:t xml:space="preserve">, which effectively generates a client side dependency. You cannot use </w:t>
      </w:r>
      <w:proofErr w:type="spellStart"/>
      <w:r w:rsidR="006F73E5">
        <w:rPr>
          <w:color w:val="000000"/>
          <w:sz w:val="20"/>
          <w:szCs w:val="20"/>
          <w:shd w:val="clear" w:color="auto" w:fill="FFFFFF"/>
        </w:rPr>
        <w:t>Suro</w:t>
      </w:r>
      <w:proofErr w:type="spellEnd"/>
      <w:r w:rsidR="006F73E5">
        <w:rPr>
          <w:color w:val="000000"/>
          <w:sz w:val="20"/>
          <w:szCs w:val="20"/>
          <w:shd w:val="clear" w:color="auto" w:fill="FFFFFF"/>
        </w:rPr>
        <w:t xml:space="preserve"> to SSH or retrieve data from nodes remotely. However, it would be possible to implement </w:t>
      </w:r>
      <w:proofErr w:type="spellStart"/>
      <w:r w:rsidR="006F73E5">
        <w:rPr>
          <w:color w:val="000000"/>
          <w:sz w:val="20"/>
          <w:szCs w:val="20"/>
          <w:shd w:val="clear" w:color="auto" w:fill="FFFFFF"/>
        </w:rPr>
        <w:t>Suro</w:t>
      </w:r>
      <w:proofErr w:type="spellEnd"/>
      <w:r w:rsidR="006F73E5">
        <w:rPr>
          <w:color w:val="000000"/>
          <w:sz w:val="20"/>
          <w:szCs w:val="20"/>
          <w:shd w:val="clear" w:color="auto" w:fill="FFFFFF"/>
        </w:rPr>
        <w:t xml:space="preserve"> support into the Multi-SSH server such that it provided its output to </w:t>
      </w:r>
      <w:proofErr w:type="spellStart"/>
      <w:r w:rsidR="006F73E5">
        <w:rPr>
          <w:color w:val="000000"/>
          <w:sz w:val="20"/>
          <w:szCs w:val="20"/>
          <w:shd w:val="clear" w:color="auto" w:fill="FFFFFF"/>
        </w:rPr>
        <w:t>Suro</w:t>
      </w:r>
      <w:proofErr w:type="spellEnd"/>
      <w:r w:rsidR="006F73E5">
        <w:rPr>
          <w:color w:val="000000"/>
          <w:sz w:val="20"/>
          <w:szCs w:val="20"/>
          <w:shd w:val="clear" w:color="auto" w:fill="FFFFFF"/>
        </w:rPr>
        <w:t xml:space="preserve">. </w:t>
      </w:r>
      <w:proofErr w:type="spellStart"/>
      <w:r w:rsidR="006F73E5">
        <w:rPr>
          <w:color w:val="000000"/>
          <w:sz w:val="20"/>
          <w:szCs w:val="20"/>
          <w:shd w:val="clear" w:color="auto" w:fill="FFFFFF"/>
        </w:rPr>
        <w:t>Suro</w:t>
      </w:r>
      <w:proofErr w:type="spellEnd"/>
      <w:r w:rsidR="006F73E5">
        <w:rPr>
          <w:color w:val="000000"/>
          <w:sz w:val="20"/>
          <w:szCs w:val="20"/>
          <w:shd w:val="clear" w:color="auto" w:fill="FFFFFF"/>
        </w:rPr>
        <w:t xml:space="preserve"> can forward raw data to either S3 or Kafka for further processing. It does not have a real-time consume library or </w:t>
      </w:r>
      <w:r w:rsidR="00A54D57">
        <w:rPr>
          <w:color w:val="000000"/>
          <w:sz w:val="20"/>
          <w:szCs w:val="20"/>
          <w:shd w:val="clear" w:color="auto" w:fill="FFFFFF"/>
        </w:rPr>
        <w:t>mechanism</w:t>
      </w:r>
      <w:r w:rsidR="006F73E5">
        <w:rPr>
          <w:color w:val="000000"/>
          <w:sz w:val="20"/>
          <w:szCs w:val="20"/>
          <w:shd w:val="clear" w:color="auto" w:fill="FFFFFF"/>
        </w:rPr>
        <w:t>, hence the use of Kafka.</w:t>
      </w:r>
    </w:p>
    <w:p w:rsidR="00F72C86" w:rsidRDefault="00F72C86" w:rsidP="003F4919">
      <w:pPr>
        <w:pStyle w:val="Heading1"/>
        <w:spacing w:before="0" w:line="250" w:lineRule="auto"/>
        <w:ind w:left="1008" w:right="576"/>
        <w:jc w:val="both"/>
        <w:rPr>
          <w:rFonts w:ascii="Times New Roman" w:hAnsi="Times New Roman"/>
          <w:sz w:val="20"/>
          <w:szCs w:val="20"/>
        </w:rPr>
      </w:pPr>
    </w:p>
    <w:p w:rsidR="00F72C86" w:rsidRPr="00F72C86" w:rsidRDefault="00F72C86" w:rsidP="00F72C86">
      <w:pPr>
        <w:rPr>
          <w:lang w:val="x-none" w:eastAsia="x-none"/>
        </w:rPr>
      </w:pPr>
    </w:p>
    <w:p w:rsidR="002F2598" w:rsidRDefault="002F2598">
      <w:pPr>
        <w:rPr>
          <w:b/>
          <w:bCs/>
          <w:sz w:val="20"/>
          <w:szCs w:val="20"/>
          <w:lang w:val="x-none" w:eastAsia="x-none"/>
        </w:rPr>
      </w:pPr>
      <w:r>
        <w:rPr>
          <w:sz w:val="20"/>
          <w:szCs w:val="20"/>
        </w:rPr>
        <w:br w:type="page"/>
      </w:r>
    </w:p>
    <w:p w:rsidR="00A54D57" w:rsidRDefault="00A54D57" w:rsidP="00A54D57">
      <w:pPr>
        <w:pStyle w:val="Heading2"/>
        <w:spacing w:before="0" w:line="250" w:lineRule="auto"/>
        <w:ind w:left="1008" w:right="576"/>
        <w:rPr>
          <w:rFonts w:ascii="Times New Roman" w:hAnsi="Times New Roman"/>
          <w:sz w:val="20"/>
          <w:szCs w:val="20"/>
          <w:lang w:val="en-US"/>
        </w:rPr>
      </w:pPr>
      <w:bookmarkStart w:id="7" w:name="_Toc388820276"/>
      <w:bookmarkStart w:id="8" w:name="_Toc388822535"/>
      <w:r>
        <w:rPr>
          <w:rFonts w:ascii="Times New Roman" w:hAnsi="Times New Roman"/>
          <w:sz w:val="20"/>
          <w:szCs w:val="20"/>
          <w:lang w:val="en-US"/>
        </w:rPr>
        <w:lastRenderedPageBreak/>
        <w:t>2</w:t>
      </w:r>
      <w:r>
        <w:rPr>
          <w:rFonts w:ascii="Times New Roman" w:hAnsi="Times New Roman"/>
          <w:sz w:val="20"/>
          <w:szCs w:val="20"/>
        </w:rPr>
        <w:t>.2</w:t>
      </w:r>
      <w:r w:rsidRPr="004E74AC">
        <w:rPr>
          <w:rFonts w:ascii="Times New Roman" w:hAnsi="Times New Roman"/>
          <w:spacing w:val="-18"/>
          <w:sz w:val="20"/>
          <w:szCs w:val="20"/>
        </w:rPr>
        <w:t xml:space="preserve"> </w:t>
      </w:r>
      <w:r w:rsidRPr="004E74AC">
        <w:rPr>
          <w:rFonts w:ascii="Times New Roman" w:hAnsi="Times New Roman"/>
          <w:sz w:val="20"/>
          <w:szCs w:val="20"/>
        </w:rPr>
        <w:tab/>
      </w:r>
      <w:r>
        <w:rPr>
          <w:rFonts w:ascii="Times New Roman" w:hAnsi="Times New Roman"/>
          <w:sz w:val="20"/>
          <w:szCs w:val="20"/>
          <w:lang w:val="en-US"/>
        </w:rPr>
        <w:t>Scope Change for JVM Metrics Analysis</w:t>
      </w:r>
      <w:bookmarkEnd w:id="7"/>
      <w:bookmarkEnd w:id="8"/>
    </w:p>
    <w:p w:rsidR="00C17536" w:rsidRDefault="00C17536" w:rsidP="00C17536">
      <w:pPr>
        <w:widowControl w:val="0"/>
        <w:autoSpaceDE w:val="0"/>
        <w:autoSpaceDN w:val="0"/>
        <w:adjustRightInd w:val="0"/>
        <w:spacing w:line="250" w:lineRule="auto"/>
        <w:ind w:left="1008" w:right="576" w:firstLine="302"/>
        <w:jc w:val="both"/>
        <w:rPr>
          <w:sz w:val="20"/>
          <w:szCs w:val="20"/>
        </w:rPr>
      </w:pPr>
    </w:p>
    <w:p w:rsidR="00C17536" w:rsidRPr="000302E0" w:rsidRDefault="00C17536" w:rsidP="000302E0">
      <w:pPr>
        <w:widowControl w:val="0"/>
        <w:autoSpaceDE w:val="0"/>
        <w:autoSpaceDN w:val="0"/>
        <w:adjustRightInd w:val="0"/>
        <w:spacing w:line="250" w:lineRule="auto"/>
        <w:ind w:left="1008" w:right="576" w:firstLine="302"/>
        <w:jc w:val="both"/>
        <w:rPr>
          <w:sz w:val="20"/>
          <w:szCs w:val="20"/>
        </w:rPr>
      </w:pPr>
      <w:r>
        <w:rPr>
          <w:sz w:val="20"/>
          <w:szCs w:val="20"/>
        </w:rPr>
        <w:t>For the purposes of this dissertation, It has been decided that the JVM metrics analysis mentioned in the proposal will be secondary to the primary goal of designing and building a server which can stream data from multiple SSH servers. This is to say that a JVM collector may not be designed or built, however, existing JVM collectors may be able to have their logs introspected by the SSH Multi-Client.</w:t>
      </w:r>
    </w:p>
    <w:p w:rsidR="00A54D57" w:rsidRDefault="00A54D57" w:rsidP="003F4919">
      <w:pPr>
        <w:pStyle w:val="Heading1"/>
        <w:spacing w:before="0" w:line="250" w:lineRule="auto"/>
        <w:ind w:left="1008" w:right="576"/>
        <w:jc w:val="both"/>
        <w:rPr>
          <w:rFonts w:ascii="Times New Roman" w:hAnsi="Times New Roman"/>
          <w:sz w:val="20"/>
          <w:szCs w:val="20"/>
        </w:rPr>
      </w:pPr>
    </w:p>
    <w:p w:rsidR="00AC5697" w:rsidRDefault="00AC5697">
      <w:pPr>
        <w:rPr>
          <w:b/>
          <w:bCs/>
          <w:sz w:val="20"/>
          <w:szCs w:val="20"/>
          <w:lang w:val="x-none" w:eastAsia="x-none"/>
        </w:rPr>
      </w:pPr>
      <w:r>
        <w:rPr>
          <w:sz w:val="20"/>
          <w:szCs w:val="20"/>
        </w:rPr>
        <w:br w:type="page"/>
      </w:r>
    </w:p>
    <w:p w:rsidR="00374816" w:rsidRPr="00505A91" w:rsidRDefault="00F400B0" w:rsidP="003F4919">
      <w:pPr>
        <w:pStyle w:val="Heading1"/>
        <w:spacing w:before="0" w:line="250" w:lineRule="auto"/>
        <w:ind w:left="1008" w:right="576"/>
        <w:jc w:val="both"/>
        <w:rPr>
          <w:rFonts w:ascii="Times New Roman" w:hAnsi="Times New Roman"/>
          <w:sz w:val="24"/>
          <w:szCs w:val="24"/>
          <w:lang w:val="en-US"/>
        </w:rPr>
      </w:pPr>
      <w:bookmarkStart w:id="9" w:name="_Toc388820277"/>
      <w:bookmarkStart w:id="10" w:name="_Toc388822536"/>
      <w:r w:rsidRPr="00505A91">
        <w:rPr>
          <w:rFonts w:ascii="Times New Roman" w:hAnsi="Times New Roman"/>
          <w:sz w:val="24"/>
          <w:szCs w:val="24"/>
        </w:rPr>
        <w:lastRenderedPageBreak/>
        <w:t>3</w:t>
      </w:r>
      <w:r w:rsidR="00374816" w:rsidRPr="00505A91">
        <w:rPr>
          <w:rFonts w:ascii="Times New Roman" w:hAnsi="Times New Roman"/>
          <w:spacing w:val="-49"/>
          <w:sz w:val="24"/>
          <w:szCs w:val="24"/>
        </w:rPr>
        <w:t xml:space="preserve"> </w:t>
      </w:r>
      <w:r w:rsidR="00872C17" w:rsidRPr="00505A91">
        <w:rPr>
          <w:rFonts w:ascii="Times New Roman" w:hAnsi="Times New Roman"/>
          <w:sz w:val="24"/>
          <w:szCs w:val="24"/>
        </w:rPr>
        <w:tab/>
      </w:r>
      <w:r w:rsidRPr="00505A91">
        <w:rPr>
          <w:rFonts w:ascii="Times New Roman" w:hAnsi="Times New Roman"/>
          <w:w w:val="124"/>
          <w:sz w:val="24"/>
          <w:szCs w:val="24"/>
          <w:lang w:val="en-US"/>
        </w:rPr>
        <w:t>System Design</w:t>
      </w:r>
      <w:bookmarkEnd w:id="9"/>
      <w:bookmarkEnd w:id="10"/>
    </w:p>
    <w:p w:rsidR="00374816" w:rsidRPr="004E74AC" w:rsidRDefault="00374816">
      <w:pPr>
        <w:widowControl w:val="0"/>
        <w:autoSpaceDE w:val="0"/>
        <w:autoSpaceDN w:val="0"/>
        <w:adjustRightInd w:val="0"/>
        <w:spacing w:before="9" w:line="180" w:lineRule="exact"/>
        <w:rPr>
          <w:sz w:val="20"/>
          <w:szCs w:val="20"/>
        </w:rPr>
      </w:pPr>
    </w:p>
    <w:p w:rsidR="00374816" w:rsidRPr="004E74AC" w:rsidRDefault="00731FF2" w:rsidP="00F72C86">
      <w:pPr>
        <w:widowControl w:val="0"/>
        <w:autoSpaceDE w:val="0"/>
        <w:autoSpaceDN w:val="0"/>
        <w:adjustRightInd w:val="0"/>
        <w:spacing w:line="250" w:lineRule="auto"/>
        <w:ind w:left="1008" w:right="576" w:firstLine="302"/>
        <w:jc w:val="both"/>
        <w:rPr>
          <w:sz w:val="20"/>
          <w:szCs w:val="20"/>
        </w:rPr>
      </w:pPr>
      <w:r w:rsidRPr="004E74AC">
        <w:rPr>
          <w:sz w:val="20"/>
          <w:szCs w:val="20"/>
        </w:rPr>
        <w:t xml:space="preserve">The </w:t>
      </w:r>
      <w:r w:rsidR="000151EE">
        <w:rPr>
          <w:sz w:val="20"/>
          <w:szCs w:val="20"/>
        </w:rPr>
        <w:t>Multi-SSH client</w:t>
      </w:r>
      <w:r w:rsidRPr="004E74AC">
        <w:rPr>
          <w:sz w:val="20"/>
          <w:szCs w:val="20"/>
        </w:rPr>
        <w:t xml:space="preserve"> system involves design and development of the following components</w:t>
      </w:r>
    </w:p>
    <w:p w:rsidR="00731FF2" w:rsidRPr="004E74AC" w:rsidRDefault="00731FF2" w:rsidP="00F72C86">
      <w:pPr>
        <w:widowControl w:val="0"/>
        <w:autoSpaceDE w:val="0"/>
        <w:autoSpaceDN w:val="0"/>
        <w:adjustRightInd w:val="0"/>
        <w:spacing w:line="250" w:lineRule="auto"/>
        <w:ind w:left="1008" w:right="576" w:firstLine="302"/>
        <w:jc w:val="both"/>
        <w:rPr>
          <w:sz w:val="20"/>
          <w:szCs w:val="20"/>
        </w:rPr>
      </w:pPr>
    </w:p>
    <w:p w:rsidR="00731FF2" w:rsidRPr="00F72C86" w:rsidRDefault="0047419F" w:rsidP="00E928F7">
      <w:pPr>
        <w:pStyle w:val="ListParagraph"/>
        <w:widowControl w:val="0"/>
        <w:numPr>
          <w:ilvl w:val="0"/>
          <w:numId w:val="2"/>
        </w:numPr>
        <w:autoSpaceDE w:val="0"/>
        <w:autoSpaceDN w:val="0"/>
        <w:adjustRightInd w:val="0"/>
        <w:spacing w:line="250" w:lineRule="auto"/>
        <w:ind w:right="576"/>
        <w:jc w:val="both"/>
        <w:rPr>
          <w:sz w:val="20"/>
          <w:szCs w:val="20"/>
        </w:rPr>
      </w:pPr>
      <w:r w:rsidRPr="00F72C86">
        <w:rPr>
          <w:sz w:val="20"/>
          <w:szCs w:val="20"/>
        </w:rPr>
        <w:t>Passive MGD Collector (or DSS)</w:t>
      </w:r>
    </w:p>
    <w:p w:rsidR="0047419F" w:rsidRPr="00F72C86" w:rsidRDefault="0047419F" w:rsidP="00E928F7">
      <w:pPr>
        <w:pStyle w:val="ListParagraph"/>
        <w:widowControl w:val="0"/>
        <w:numPr>
          <w:ilvl w:val="0"/>
          <w:numId w:val="2"/>
        </w:numPr>
        <w:autoSpaceDE w:val="0"/>
        <w:autoSpaceDN w:val="0"/>
        <w:adjustRightInd w:val="0"/>
        <w:spacing w:line="250" w:lineRule="auto"/>
        <w:ind w:right="576"/>
        <w:jc w:val="both"/>
        <w:rPr>
          <w:sz w:val="20"/>
          <w:szCs w:val="20"/>
        </w:rPr>
      </w:pPr>
      <w:r w:rsidRPr="00F72C86">
        <w:rPr>
          <w:sz w:val="20"/>
          <w:szCs w:val="20"/>
        </w:rPr>
        <w:t>DSS Data Model</w:t>
      </w:r>
    </w:p>
    <w:p w:rsidR="0047419F" w:rsidRPr="00F72C86" w:rsidRDefault="0047419F" w:rsidP="00E928F7">
      <w:pPr>
        <w:pStyle w:val="ListParagraph"/>
        <w:widowControl w:val="0"/>
        <w:numPr>
          <w:ilvl w:val="0"/>
          <w:numId w:val="2"/>
        </w:numPr>
        <w:autoSpaceDE w:val="0"/>
        <w:autoSpaceDN w:val="0"/>
        <w:adjustRightInd w:val="0"/>
        <w:spacing w:line="250" w:lineRule="auto"/>
        <w:ind w:right="576"/>
        <w:jc w:val="both"/>
        <w:rPr>
          <w:sz w:val="20"/>
          <w:szCs w:val="20"/>
        </w:rPr>
      </w:pPr>
      <w:r w:rsidRPr="00F72C86">
        <w:rPr>
          <w:sz w:val="20"/>
          <w:szCs w:val="20"/>
        </w:rPr>
        <w:t>DSS UI</w:t>
      </w:r>
    </w:p>
    <w:p w:rsidR="00374816" w:rsidRPr="004E74AC" w:rsidRDefault="00374816" w:rsidP="00F72C86">
      <w:pPr>
        <w:widowControl w:val="0"/>
        <w:autoSpaceDE w:val="0"/>
        <w:autoSpaceDN w:val="0"/>
        <w:adjustRightInd w:val="0"/>
        <w:spacing w:line="250" w:lineRule="auto"/>
        <w:ind w:left="1008" w:right="576"/>
        <w:jc w:val="both"/>
        <w:rPr>
          <w:sz w:val="20"/>
          <w:szCs w:val="20"/>
        </w:rPr>
      </w:pPr>
    </w:p>
    <w:p w:rsidR="00F400B0" w:rsidRPr="004E74AC" w:rsidRDefault="0047419F" w:rsidP="00F72C86">
      <w:pPr>
        <w:widowControl w:val="0"/>
        <w:autoSpaceDE w:val="0"/>
        <w:autoSpaceDN w:val="0"/>
        <w:adjustRightInd w:val="0"/>
        <w:spacing w:line="250" w:lineRule="auto"/>
        <w:ind w:left="1008" w:right="576"/>
        <w:jc w:val="both"/>
        <w:rPr>
          <w:sz w:val="20"/>
          <w:szCs w:val="20"/>
        </w:rPr>
      </w:pPr>
      <w:r w:rsidRPr="004E74AC">
        <w:rPr>
          <w:sz w:val="20"/>
          <w:szCs w:val="20"/>
        </w:rPr>
        <w:t>The purposes of this document will be to describe the technical design proposal for the components above.</w:t>
      </w:r>
    </w:p>
    <w:p w:rsidR="001E7DF3" w:rsidRPr="004E74AC" w:rsidRDefault="001E7DF3" w:rsidP="00570065">
      <w:pPr>
        <w:widowControl w:val="0"/>
        <w:autoSpaceDE w:val="0"/>
        <w:autoSpaceDN w:val="0"/>
        <w:adjustRightInd w:val="0"/>
        <w:spacing w:before="2" w:line="280" w:lineRule="exact"/>
        <w:rPr>
          <w:sz w:val="20"/>
          <w:szCs w:val="20"/>
        </w:rPr>
      </w:pPr>
    </w:p>
    <w:p w:rsidR="0047419F" w:rsidRPr="004E74AC" w:rsidRDefault="00352CDE" w:rsidP="00872C17">
      <w:pPr>
        <w:pStyle w:val="Heading2"/>
        <w:ind w:left="821" w:right="821" w:firstLine="187"/>
        <w:rPr>
          <w:rFonts w:ascii="Times New Roman" w:hAnsi="Times New Roman"/>
          <w:sz w:val="20"/>
          <w:szCs w:val="20"/>
          <w:lang w:val="en-US"/>
        </w:rPr>
      </w:pPr>
      <w:bookmarkStart w:id="11" w:name="_Toc388820278"/>
      <w:bookmarkStart w:id="12" w:name="_Toc388822537"/>
      <w:r w:rsidRPr="004E74AC">
        <w:rPr>
          <w:rFonts w:ascii="Times New Roman" w:hAnsi="Times New Roman"/>
          <w:sz w:val="20"/>
          <w:szCs w:val="20"/>
          <w:lang w:val="en-US"/>
        </w:rPr>
        <w:t>3</w:t>
      </w:r>
      <w:r w:rsidR="0047419F" w:rsidRPr="004E74AC">
        <w:rPr>
          <w:rFonts w:ascii="Times New Roman" w:hAnsi="Times New Roman"/>
          <w:sz w:val="20"/>
          <w:szCs w:val="20"/>
        </w:rPr>
        <w:t>.1</w:t>
      </w:r>
      <w:r w:rsidR="0047419F" w:rsidRPr="004E74AC">
        <w:rPr>
          <w:rFonts w:ascii="Times New Roman" w:hAnsi="Times New Roman"/>
          <w:spacing w:val="-18"/>
          <w:sz w:val="20"/>
          <w:szCs w:val="20"/>
        </w:rPr>
        <w:t xml:space="preserve"> </w:t>
      </w:r>
      <w:r w:rsidR="0047419F" w:rsidRPr="004E74AC">
        <w:rPr>
          <w:rFonts w:ascii="Times New Roman" w:hAnsi="Times New Roman"/>
          <w:sz w:val="20"/>
          <w:szCs w:val="20"/>
        </w:rPr>
        <w:tab/>
      </w:r>
      <w:r w:rsidR="004C04F2" w:rsidRPr="004E74AC">
        <w:rPr>
          <w:rFonts w:ascii="Times New Roman" w:hAnsi="Times New Roman"/>
          <w:sz w:val="20"/>
          <w:szCs w:val="20"/>
          <w:lang w:val="en-US"/>
        </w:rPr>
        <w:t xml:space="preserve">General Architecture and </w:t>
      </w:r>
      <w:r w:rsidR="0047419F" w:rsidRPr="004E74AC">
        <w:rPr>
          <w:rFonts w:ascii="Times New Roman" w:hAnsi="Times New Roman"/>
          <w:sz w:val="20"/>
          <w:szCs w:val="20"/>
          <w:lang w:val="en-US"/>
        </w:rPr>
        <w:t>Problem Domain Model</w:t>
      </w:r>
      <w:bookmarkEnd w:id="11"/>
      <w:bookmarkEnd w:id="12"/>
    </w:p>
    <w:p w:rsidR="0047419F" w:rsidRPr="004E74AC" w:rsidRDefault="0047419F" w:rsidP="0047419F">
      <w:pPr>
        <w:rPr>
          <w:sz w:val="20"/>
          <w:szCs w:val="20"/>
          <w:lang w:eastAsia="x-none"/>
        </w:rPr>
      </w:pPr>
    </w:p>
    <w:p w:rsidR="00D62809" w:rsidRPr="004E74AC" w:rsidRDefault="00D62809" w:rsidP="00F72C86">
      <w:pPr>
        <w:widowControl w:val="0"/>
        <w:autoSpaceDE w:val="0"/>
        <w:autoSpaceDN w:val="0"/>
        <w:adjustRightInd w:val="0"/>
        <w:spacing w:line="250" w:lineRule="auto"/>
        <w:ind w:left="1008" w:right="576"/>
        <w:jc w:val="both"/>
        <w:rPr>
          <w:sz w:val="20"/>
          <w:szCs w:val="20"/>
        </w:rPr>
      </w:pPr>
      <w:r w:rsidRPr="004E74AC">
        <w:rPr>
          <w:sz w:val="20"/>
          <w:szCs w:val="20"/>
        </w:rPr>
        <w:t>The basic operation of the system is to download machine generated data from several hosts at once via SSH and feed them onto a queue where they can be consumed and presented in a UI.</w:t>
      </w:r>
    </w:p>
    <w:p w:rsidR="00D62809" w:rsidRPr="004E74AC" w:rsidRDefault="00D62809" w:rsidP="00F72C86">
      <w:pPr>
        <w:widowControl w:val="0"/>
        <w:autoSpaceDE w:val="0"/>
        <w:autoSpaceDN w:val="0"/>
        <w:adjustRightInd w:val="0"/>
        <w:spacing w:line="250" w:lineRule="auto"/>
        <w:ind w:left="1008" w:right="576"/>
        <w:jc w:val="both"/>
        <w:rPr>
          <w:sz w:val="20"/>
          <w:szCs w:val="20"/>
        </w:rPr>
      </w:pPr>
    </w:p>
    <w:p w:rsidR="00D62809" w:rsidRPr="004E74AC" w:rsidRDefault="00D62809" w:rsidP="00F72C86">
      <w:pPr>
        <w:widowControl w:val="0"/>
        <w:autoSpaceDE w:val="0"/>
        <w:autoSpaceDN w:val="0"/>
        <w:adjustRightInd w:val="0"/>
        <w:spacing w:line="250" w:lineRule="auto"/>
        <w:ind w:left="1008" w:right="576"/>
        <w:jc w:val="both"/>
        <w:rPr>
          <w:sz w:val="20"/>
          <w:szCs w:val="20"/>
        </w:rPr>
      </w:pPr>
      <w:r w:rsidRPr="004E74AC">
        <w:rPr>
          <w:sz w:val="20"/>
          <w:szCs w:val="20"/>
        </w:rPr>
        <w:t>The MGD being retrieved should normally represent a holistic view of an application or system (such as all of the security logs across an entire server farm)</w:t>
      </w:r>
    </w:p>
    <w:p w:rsidR="00D62809" w:rsidRPr="004E74AC" w:rsidRDefault="00D62809" w:rsidP="00F72C86">
      <w:pPr>
        <w:widowControl w:val="0"/>
        <w:autoSpaceDE w:val="0"/>
        <w:autoSpaceDN w:val="0"/>
        <w:adjustRightInd w:val="0"/>
        <w:spacing w:line="250" w:lineRule="auto"/>
        <w:ind w:left="1008" w:right="576"/>
        <w:jc w:val="both"/>
        <w:rPr>
          <w:sz w:val="20"/>
          <w:szCs w:val="20"/>
        </w:rPr>
      </w:pPr>
    </w:p>
    <w:p w:rsidR="004C04F2" w:rsidRPr="004E74AC" w:rsidRDefault="004C04F2" w:rsidP="00F72C86">
      <w:pPr>
        <w:widowControl w:val="0"/>
        <w:autoSpaceDE w:val="0"/>
        <w:autoSpaceDN w:val="0"/>
        <w:adjustRightInd w:val="0"/>
        <w:spacing w:line="250" w:lineRule="auto"/>
        <w:ind w:left="1008" w:right="576"/>
        <w:jc w:val="both"/>
        <w:rPr>
          <w:sz w:val="20"/>
          <w:szCs w:val="20"/>
        </w:rPr>
      </w:pPr>
      <w:r w:rsidRPr="004E74AC">
        <w:rPr>
          <w:sz w:val="20"/>
          <w:szCs w:val="20"/>
        </w:rPr>
        <w:t>Before this can be achieved, the hosts, applications and logs must all be predefined in a database so that they can be</w:t>
      </w:r>
      <w:r w:rsidR="004F032B" w:rsidRPr="004E74AC">
        <w:rPr>
          <w:sz w:val="20"/>
          <w:szCs w:val="20"/>
        </w:rPr>
        <w:t xml:space="preserve"> retrieved q</w:t>
      </w:r>
      <w:r w:rsidR="006D2C4B" w:rsidRPr="004E74AC">
        <w:rPr>
          <w:sz w:val="20"/>
          <w:szCs w:val="20"/>
        </w:rPr>
        <w:t>uickly and siphoned into the UI on a just in time basis.</w:t>
      </w:r>
    </w:p>
    <w:p w:rsidR="004C04F2" w:rsidRPr="004E74AC" w:rsidRDefault="004C04F2" w:rsidP="00F72C86">
      <w:pPr>
        <w:widowControl w:val="0"/>
        <w:autoSpaceDE w:val="0"/>
        <w:autoSpaceDN w:val="0"/>
        <w:adjustRightInd w:val="0"/>
        <w:spacing w:line="250" w:lineRule="auto"/>
        <w:ind w:left="1008" w:right="576"/>
        <w:jc w:val="both"/>
        <w:rPr>
          <w:sz w:val="20"/>
          <w:szCs w:val="20"/>
        </w:rPr>
      </w:pPr>
    </w:p>
    <w:p w:rsidR="003F61C5" w:rsidRPr="004E74AC" w:rsidRDefault="003F61C5" w:rsidP="00F72C86">
      <w:pPr>
        <w:widowControl w:val="0"/>
        <w:autoSpaceDE w:val="0"/>
        <w:autoSpaceDN w:val="0"/>
        <w:adjustRightInd w:val="0"/>
        <w:spacing w:line="250" w:lineRule="auto"/>
        <w:ind w:left="1008" w:right="576"/>
        <w:jc w:val="both"/>
        <w:rPr>
          <w:sz w:val="20"/>
          <w:szCs w:val="20"/>
        </w:rPr>
      </w:pPr>
      <w:r w:rsidRPr="004E74AC">
        <w:rPr>
          <w:sz w:val="20"/>
          <w:szCs w:val="20"/>
        </w:rPr>
        <w:t>The Architecture consists of the following components</w:t>
      </w:r>
    </w:p>
    <w:p w:rsidR="003F61C5" w:rsidRPr="004E74AC" w:rsidRDefault="003F61C5" w:rsidP="00F72C86">
      <w:pPr>
        <w:widowControl w:val="0"/>
        <w:autoSpaceDE w:val="0"/>
        <w:autoSpaceDN w:val="0"/>
        <w:adjustRightInd w:val="0"/>
        <w:spacing w:line="250" w:lineRule="auto"/>
        <w:ind w:left="1008" w:right="576"/>
        <w:jc w:val="both"/>
        <w:rPr>
          <w:sz w:val="20"/>
          <w:szCs w:val="20"/>
        </w:rPr>
      </w:pPr>
    </w:p>
    <w:p w:rsidR="00C651B4" w:rsidRPr="00F72C86" w:rsidRDefault="00C651B4"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Data Siphon Server :: input-filter</w:t>
      </w:r>
    </w:p>
    <w:p w:rsidR="003F61C5" w:rsidRPr="00F72C86" w:rsidRDefault="003F61C5"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Data Siphon Server :: multi-</w:t>
      </w:r>
      <w:proofErr w:type="spellStart"/>
      <w:r w:rsidRPr="00F72C86">
        <w:rPr>
          <w:sz w:val="20"/>
          <w:szCs w:val="20"/>
        </w:rPr>
        <w:t>ssh</w:t>
      </w:r>
      <w:proofErr w:type="spellEnd"/>
      <w:r w:rsidRPr="00F72C86">
        <w:rPr>
          <w:sz w:val="20"/>
          <w:szCs w:val="20"/>
        </w:rPr>
        <w:t>-client</w:t>
      </w:r>
    </w:p>
    <w:p w:rsidR="003F61C5" w:rsidRPr="00F72C86" w:rsidRDefault="003F61C5"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Data Siphon Server :: output-filter</w:t>
      </w:r>
    </w:p>
    <w:p w:rsidR="003F61C5" w:rsidRPr="00F72C86" w:rsidRDefault="003F61C5"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 xml:space="preserve">Data Siphon Server :: </w:t>
      </w:r>
      <w:proofErr w:type="spellStart"/>
      <w:r w:rsidRPr="00F72C86">
        <w:rPr>
          <w:sz w:val="20"/>
          <w:szCs w:val="20"/>
        </w:rPr>
        <w:t>queueing</w:t>
      </w:r>
      <w:proofErr w:type="spellEnd"/>
      <w:r w:rsidRPr="00F72C86">
        <w:rPr>
          <w:sz w:val="20"/>
          <w:szCs w:val="20"/>
        </w:rPr>
        <w:t>-system</w:t>
      </w:r>
    </w:p>
    <w:p w:rsidR="003F61C5" w:rsidRPr="00F72C86" w:rsidRDefault="003F61C5"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Data Siphon Server :: app-database</w:t>
      </w:r>
    </w:p>
    <w:p w:rsidR="003F61C5" w:rsidRPr="00F72C86" w:rsidRDefault="003F61C5"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Data Siphon Server :: profile-manager</w:t>
      </w:r>
    </w:p>
    <w:p w:rsidR="00ED3BE7" w:rsidRPr="004E74AC" w:rsidRDefault="00ED3BE7" w:rsidP="00F72C86">
      <w:pPr>
        <w:widowControl w:val="0"/>
        <w:autoSpaceDE w:val="0"/>
        <w:autoSpaceDN w:val="0"/>
        <w:adjustRightInd w:val="0"/>
        <w:spacing w:line="250" w:lineRule="auto"/>
        <w:ind w:left="1008" w:right="576"/>
        <w:jc w:val="both"/>
        <w:rPr>
          <w:sz w:val="20"/>
          <w:szCs w:val="20"/>
        </w:rPr>
      </w:pPr>
    </w:p>
    <w:p w:rsidR="00ED3BE7" w:rsidRPr="00F72C86" w:rsidRDefault="00ED3BE7"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UI Server :: rest-data-access</w:t>
      </w:r>
    </w:p>
    <w:p w:rsidR="00ED3BE7" w:rsidRPr="00F72C86" w:rsidRDefault="00ED3BE7"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UI Server :: queue-reader</w:t>
      </w:r>
    </w:p>
    <w:p w:rsidR="00ED3BE7" w:rsidRPr="00F72C86" w:rsidRDefault="00ED3BE7"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 xml:space="preserve">UI Server :: </w:t>
      </w:r>
      <w:proofErr w:type="spellStart"/>
      <w:r w:rsidRPr="00F72C86">
        <w:rPr>
          <w:sz w:val="20"/>
          <w:szCs w:val="20"/>
        </w:rPr>
        <w:t>ui</w:t>
      </w:r>
      <w:proofErr w:type="spellEnd"/>
      <w:r w:rsidRPr="00F72C86">
        <w:rPr>
          <w:sz w:val="20"/>
          <w:szCs w:val="20"/>
        </w:rPr>
        <w:t>-dashboard</w:t>
      </w:r>
    </w:p>
    <w:p w:rsidR="003F61C5" w:rsidRPr="004E74AC" w:rsidRDefault="003F61C5" w:rsidP="00F72C86">
      <w:pPr>
        <w:widowControl w:val="0"/>
        <w:autoSpaceDE w:val="0"/>
        <w:autoSpaceDN w:val="0"/>
        <w:adjustRightInd w:val="0"/>
        <w:spacing w:line="250" w:lineRule="auto"/>
        <w:ind w:left="1008" w:right="576"/>
        <w:jc w:val="both"/>
        <w:rPr>
          <w:sz w:val="20"/>
          <w:szCs w:val="20"/>
        </w:rPr>
      </w:pPr>
    </w:p>
    <w:p w:rsidR="0047419F" w:rsidRPr="004E74AC" w:rsidRDefault="004F496D" w:rsidP="00F72C86">
      <w:pPr>
        <w:widowControl w:val="0"/>
        <w:autoSpaceDE w:val="0"/>
        <w:autoSpaceDN w:val="0"/>
        <w:adjustRightInd w:val="0"/>
        <w:spacing w:line="250" w:lineRule="auto"/>
        <w:ind w:left="1008" w:right="576"/>
        <w:jc w:val="both"/>
        <w:rPr>
          <w:sz w:val="20"/>
          <w:szCs w:val="20"/>
        </w:rPr>
      </w:pPr>
      <w:r w:rsidRPr="004E74AC">
        <w:rPr>
          <w:sz w:val="20"/>
          <w:szCs w:val="20"/>
        </w:rPr>
        <w:t>The p</w:t>
      </w:r>
      <w:r w:rsidR="0047419F" w:rsidRPr="004E74AC">
        <w:rPr>
          <w:sz w:val="20"/>
          <w:szCs w:val="20"/>
        </w:rPr>
        <w:t>roblem domain</w:t>
      </w:r>
      <w:r w:rsidRPr="004E74AC">
        <w:rPr>
          <w:sz w:val="20"/>
          <w:szCs w:val="20"/>
        </w:rPr>
        <w:t xml:space="preserve"> consists of the following entities.</w:t>
      </w:r>
    </w:p>
    <w:p w:rsidR="004F496D" w:rsidRPr="004E74AC" w:rsidRDefault="004F496D" w:rsidP="00F72C86">
      <w:pPr>
        <w:widowControl w:val="0"/>
        <w:autoSpaceDE w:val="0"/>
        <w:autoSpaceDN w:val="0"/>
        <w:adjustRightInd w:val="0"/>
        <w:spacing w:line="250" w:lineRule="auto"/>
        <w:ind w:left="1008" w:right="576"/>
        <w:jc w:val="both"/>
        <w:rPr>
          <w:sz w:val="20"/>
          <w:szCs w:val="20"/>
        </w:rPr>
      </w:pPr>
    </w:p>
    <w:p w:rsidR="004F496D" w:rsidRPr="00F72C86" w:rsidRDefault="0043659D" w:rsidP="00E928F7">
      <w:pPr>
        <w:pStyle w:val="ListParagraph"/>
        <w:widowControl w:val="0"/>
        <w:numPr>
          <w:ilvl w:val="0"/>
          <w:numId w:val="1"/>
        </w:numPr>
        <w:autoSpaceDE w:val="0"/>
        <w:autoSpaceDN w:val="0"/>
        <w:adjustRightInd w:val="0"/>
        <w:spacing w:line="250" w:lineRule="auto"/>
        <w:ind w:right="576"/>
        <w:jc w:val="both"/>
        <w:rPr>
          <w:sz w:val="20"/>
          <w:szCs w:val="20"/>
        </w:rPr>
      </w:pPr>
      <w:r w:rsidRPr="00F72C86">
        <w:rPr>
          <w:sz w:val="20"/>
          <w:szCs w:val="20"/>
        </w:rPr>
        <w:t>Applications (Web, Daemons)</w:t>
      </w:r>
    </w:p>
    <w:p w:rsidR="0043659D" w:rsidRPr="00F72C86" w:rsidRDefault="0043659D" w:rsidP="00E928F7">
      <w:pPr>
        <w:pStyle w:val="ListParagraph"/>
        <w:widowControl w:val="0"/>
        <w:numPr>
          <w:ilvl w:val="0"/>
          <w:numId w:val="1"/>
        </w:numPr>
        <w:autoSpaceDE w:val="0"/>
        <w:autoSpaceDN w:val="0"/>
        <w:adjustRightInd w:val="0"/>
        <w:spacing w:line="250" w:lineRule="auto"/>
        <w:ind w:right="576"/>
        <w:jc w:val="both"/>
        <w:rPr>
          <w:sz w:val="20"/>
          <w:szCs w:val="20"/>
        </w:rPr>
      </w:pPr>
      <w:r w:rsidRPr="00F72C86">
        <w:rPr>
          <w:sz w:val="20"/>
          <w:szCs w:val="20"/>
        </w:rPr>
        <w:t>Nodes (Hosts, Servers)</w:t>
      </w:r>
    </w:p>
    <w:p w:rsidR="0043659D" w:rsidRPr="00F72C86" w:rsidRDefault="0043659D" w:rsidP="00E928F7">
      <w:pPr>
        <w:pStyle w:val="ListParagraph"/>
        <w:widowControl w:val="0"/>
        <w:numPr>
          <w:ilvl w:val="0"/>
          <w:numId w:val="1"/>
        </w:numPr>
        <w:autoSpaceDE w:val="0"/>
        <w:autoSpaceDN w:val="0"/>
        <w:adjustRightInd w:val="0"/>
        <w:spacing w:line="250" w:lineRule="auto"/>
        <w:ind w:right="576"/>
        <w:jc w:val="both"/>
        <w:rPr>
          <w:sz w:val="20"/>
          <w:szCs w:val="20"/>
        </w:rPr>
      </w:pPr>
      <w:r w:rsidRPr="00F72C86">
        <w:rPr>
          <w:sz w:val="20"/>
          <w:szCs w:val="20"/>
        </w:rPr>
        <w:t>Machine Generated Data Points (Logs)</w:t>
      </w:r>
    </w:p>
    <w:p w:rsidR="0026390F" w:rsidRPr="004E74AC" w:rsidRDefault="0026390F" w:rsidP="00F72C86">
      <w:pPr>
        <w:widowControl w:val="0"/>
        <w:autoSpaceDE w:val="0"/>
        <w:autoSpaceDN w:val="0"/>
        <w:adjustRightInd w:val="0"/>
        <w:spacing w:line="250" w:lineRule="auto"/>
        <w:ind w:left="1008" w:right="576"/>
        <w:jc w:val="both"/>
        <w:rPr>
          <w:sz w:val="20"/>
          <w:szCs w:val="20"/>
        </w:rPr>
      </w:pPr>
    </w:p>
    <w:p w:rsidR="0026390F" w:rsidRPr="004E74AC" w:rsidRDefault="0026390F" w:rsidP="00F72C86">
      <w:pPr>
        <w:widowControl w:val="0"/>
        <w:autoSpaceDE w:val="0"/>
        <w:autoSpaceDN w:val="0"/>
        <w:adjustRightInd w:val="0"/>
        <w:spacing w:line="250" w:lineRule="auto"/>
        <w:ind w:left="1008" w:right="576"/>
        <w:jc w:val="both"/>
        <w:rPr>
          <w:sz w:val="20"/>
          <w:szCs w:val="20"/>
        </w:rPr>
      </w:pPr>
      <w:r w:rsidRPr="004E74AC">
        <w:rPr>
          <w:sz w:val="20"/>
          <w:szCs w:val="20"/>
        </w:rPr>
        <w:t>These components are described in more detail in the</w:t>
      </w:r>
      <w:r w:rsidR="00E813DB" w:rsidRPr="004E74AC">
        <w:rPr>
          <w:sz w:val="20"/>
          <w:szCs w:val="20"/>
        </w:rPr>
        <w:t xml:space="preserve"> diagram below and also in the</w:t>
      </w:r>
      <w:r w:rsidRPr="004E74AC">
        <w:rPr>
          <w:sz w:val="20"/>
          <w:szCs w:val="20"/>
        </w:rPr>
        <w:t xml:space="preserve"> next section.</w:t>
      </w:r>
    </w:p>
    <w:p w:rsidR="001E7DF3" w:rsidRPr="004E74AC" w:rsidRDefault="001E7DF3" w:rsidP="001E7DF3">
      <w:pPr>
        <w:widowControl w:val="0"/>
        <w:autoSpaceDE w:val="0"/>
        <w:autoSpaceDN w:val="0"/>
        <w:adjustRightInd w:val="0"/>
        <w:spacing w:before="2" w:line="280" w:lineRule="exact"/>
        <w:rPr>
          <w:sz w:val="20"/>
          <w:szCs w:val="20"/>
        </w:rPr>
      </w:pPr>
    </w:p>
    <w:p w:rsidR="00E813DB" w:rsidRPr="004E74AC" w:rsidRDefault="0026390F">
      <w:pPr>
        <w:rPr>
          <w:sz w:val="20"/>
          <w:szCs w:val="20"/>
        </w:rPr>
      </w:pPr>
      <w:r w:rsidRPr="004E74AC">
        <w:rPr>
          <w:sz w:val="20"/>
          <w:szCs w:val="20"/>
        </w:rPr>
        <w:br w:type="page"/>
      </w:r>
    </w:p>
    <w:p w:rsidR="00E813DB" w:rsidRPr="004E74AC" w:rsidRDefault="00E813DB">
      <w:pPr>
        <w:rPr>
          <w:sz w:val="20"/>
          <w:szCs w:val="20"/>
        </w:rPr>
        <w:sectPr w:rsidR="00E813DB" w:rsidRPr="004E74AC" w:rsidSect="00B35CB6">
          <w:pgSz w:w="11900" w:h="16840"/>
          <w:pgMar w:top="1580" w:right="1680" w:bottom="389" w:left="1680" w:header="720" w:footer="720" w:gutter="0"/>
          <w:cols w:space="720"/>
          <w:noEndnote/>
        </w:sectPr>
      </w:pPr>
    </w:p>
    <w:p w:rsidR="00E813DB" w:rsidRPr="004E74AC" w:rsidRDefault="00E813DB" w:rsidP="00E813DB">
      <w:pPr>
        <w:jc w:val="center"/>
        <w:rPr>
          <w:sz w:val="20"/>
          <w:szCs w:val="20"/>
        </w:rPr>
        <w:sectPr w:rsidR="00E813DB" w:rsidRPr="004E74AC" w:rsidSect="00B35CB6">
          <w:pgSz w:w="16840" w:h="11900" w:orient="landscape"/>
          <w:pgMar w:top="720" w:right="274" w:bottom="389" w:left="720" w:header="720" w:footer="720" w:gutter="0"/>
          <w:cols w:space="720"/>
          <w:noEndnote/>
        </w:sectPr>
      </w:pPr>
      <w:r w:rsidRPr="004E74AC">
        <w:rPr>
          <w:noProof/>
          <w:sz w:val="20"/>
          <w:szCs w:val="20"/>
        </w:rPr>
        <w:lastRenderedPageBreak/>
        <w:drawing>
          <wp:inline distT="0" distB="0" distL="0" distR="0" wp14:anchorId="5289061B" wp14:editId="6DBC1837">
            <wp:extent cx="8478146" cy="6551295"/>
            <wp:effectExtent l="0" t="0" r="0" b="1905"/>
            <wp:docPr id="2" name="Picture 2" descr="C:\Users\Neo\Documents\dss-architec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o\Documents\dss-architec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78146" cy="6551295"/>
                    </a:xfrm>
                    <a:prstGeom prst="rect">
                      <a:avLst/>
                    </a:prstGeom>
                    <a:noFill/>
                    <a:ln>
                      <a:noFill/>
                    </a:ln>
                  </pic:spPr>
                </pic:pic>
              </a:graphicData>
            </a:graphic>
          </wp:inline>
        </w:drawing>
      </w:r>
    </w:p>
    <w:p w:rsidR="00374816" w:rsidRPr="004E74AC" w:rsidRDefault="00352CDE" w:rsidP="008365F6">
      <w:pPr>
        <w:pStyle w:val="Heading2"/>
        <w:spacing w:before="0" w:line="250" w:lineRule="auto"/>
        <w:ind w:left="1008" w:right="576"/>
        <w:rPr>
          <w:rFonts w:ascii="Times New Roman" w:hAnsi="Times New Roman"/>
          <w:sz w:val="20"/>
          <w:szCs w:val="20"/>
          <w:lang w:val="en-US"/>
        </w:rPr>
      </w:pPr>
      <w:bookmarkStart w:id="13" w:name="_Toc388820279"/>
      <w:bookmarkStart w:id="14" w:name="_Toc388822538"/>
      <w:r w:rsidRPr="004E74AC">
        <w:rPr>
          <w:rFonts w:ascii="Times New Roman" w:hAnsi="Times New Roman"/>
          <w:sz w:val="20"/>
          <w:szCs w:val="20"/>
        </w:rPr>
        <w:lastRenderedPageBreak/>
        <w:t>3</w:t>
      </w:r>
      <w:r w:rsidR="00096882" w:rsidRPr="004E74AC">
        <w:rPr>
          <w:rFonts w:ascii="Times New Roman" w:hAnsi="Times New Roman"/>
          <w:sz w:val="20"/>
          <w:szCs w:val="20"/>
        </w:rPr>
        <w:t>.2</w:t>
      </w:r>
      <w:r w:rsidR="00374816" w:rsidRPr="004E74AC">
        <w:rPr>
          <w:rFonts w:ascii="Times New Roman" w:hAnsi="Times New Roman"/>
          <w:spacing w:val="-18"/>
          <w:sz w:val="20"/>
          <w:szCs w:val="20"/>
        </w:rPr>
        <w:t xml:space="preserve"> </w:t>
      </w:r>
      <w:r w:rsidR="00374816" w:rsidRPr="004E74AC">
        <w:rPr>
          <w:rFonts w:ascii="Times New Roman" w:hAnsi="Times New Roman"/>
          <w:sz w:val="20"/>
          <w:szCs w:val="20"/>
        </w:rPr>
        <w:tab/>
      </w:r>
      <w:r w:rsidR="0047419F" w:rsidRPr="004E74AC">
        <w:rPr>
          <w:rFonts w:ascii="Times New Roman" w:hAnsi="Times New Roman"/>
          <w:sz w:val="20"/>
          <w:szCs w:val="20"/>
        </w:rPr>
        <w:t>Data Siphon Server</w:t>
      </w:r>
      <w:r w:rsidR="008768F4" w:rsidRPr="004E74AC">
        <w:rPr>
          <w:rFonts w:ascii="Times New Roman" w:hAnsi="Times New Roman"/>
          <w:sz w:val="20"/>
          <w:szCs w:val="20"/>
          <w:lang w:val="en-US"/>
        </w:rPr>
        <w:t xml:space="preserve"> Component</w:t>
      </w:r>
      <w:bookmarkEnd w:id="13"/>
      <w:bookmarkEnd w:id="14"/>
    </w:p>
    <w:p w:rsidR="00374816" w:rsidRPr="004E74AC" w:rsidRDefault="00374816" w:rsidP="008365F6">
      <w:pPr>
        <w:widowControl w:val="0"/>
        <w:autoSpaceDE w:val="0"/>
        <w:autoSpaceDN w:val="0"/>
        <w:adjustRightInd w:val="0"/>
        <w:spacing w:line="250" w:lineRule="auto"/>
        <w:ind w:left="1008" w:right="576"/>
        <w:rPr>
          <w:sz w:val="20"/>
          <w:szCs w:val="20"/>
        </w:rPr>
      </w:pPr>
    </w:p>
    <w:p w:rsidR="00374816" w:rsidRPr="004E74AC" w:rsidRDefault="00AA44E2" w:rsidP="008365F6">
      <w:pPr>
        <w:widowControl w:val="0"/>
        <w:autoSpaceDE w:val="0"/>
        <w:autoSpaceDN w:val="0"/>
        <w:adjustRightInd w:val="0"/>
        <w:spacing w:line="250" w:lineRule="auto"/>
        <w:ind w:left="1008" w:right="576"/>
        <w:rPr>
          <w:sz w:val="20"/>
          <w:szCs w:val="20"/>
        </w:rPr>
      </w:pPr>
      <w:r w:rsidRPr="004E74AC">
        <w:rPr>
          <w:sz w:val="20"/>
          <w:szCs w:val="20"/>
        </w:rPr>
        <w:t xml:space="preserve">In this section we will </w:t>
      </w:r>
      <w:r w:rsidR="007D69A8" w:rsidRPr="004E74AC">
        <w:rPr>
          <w:sz w:val="20"/>
          <w:szCs w:val="20"/>
        </w:rPr>
        <w:t>analyze the different components of the system and determine suitable software designs and libraries to be used.</w:t>
      </w:r>
    </w:p>
    <w:p w:rsidR="00AA44E2" w:rsidRPr="004E74AC" w:rsidRDefault="00AA44E2" w:rsidP="00AA44E2">
      <w:pPr>
        <w:widowControl w:val="0"/>
        <w:autoSpaceDE w:val="0"/>
        <w:autoSpaceDN w:val="0"/>
        <w:adjustRightInd w:val="0"/>
        <w:spacing w:before="2" w:line="280" w:lineRule="exact"/>
        <w:ind w:left="720"/>
        <w:rPr>
          <w:sz w:val="20"/>
          <w:szCs w:val="20"/>
        </w:rPr>
      </w:pPr>
    </w:p>
    <w:p w:rsidR="00263250" w:rsidRPr="004E74AC" w:rsidRDefault="00352CDE" w:rsidP="008365F6">
      <w:pPr>
        <w:pStyle w:val="Heading3"/>
        <w:spacing w:before="0" w:line="250" w:lineRule="auto"/>
        <w:ind w:left="1008" w:right="576"/>
        <w:rPr>
          <w:rFonts w:ascii="Times New Roman" w:hAnsi="Times New Roman"/>
          <w:lang w:val="en-US"/>
        </w:rPr>
      </w:pPr>
      <w:bookmarkStart w:id="15" w:name="_Toc388820280"/>
      <w:bookmarkStart w:id="16" w:name="_Toc388822539"/>
      <w:r w:rsidRPr="004E74AC">
        <w:rPr>
          <w:rFonts w:ascii="Times New Roman" w:hAnsi="Times New Roman"/>
          <w:w w:val="127"/>
        </w:rPr>
        <w:t>3</w:t>
      </w:r>
      <w:r w:rsidR="00096882" w:rsidRPr="004E74AC">
        <w:rPr>
          <w:rFonts w:ascii="Times New Roman" w:hAnsi="Times New Roman"/>
          <w:w w:val="127"/>
        </w:rPr>
        <w:t>.2</w:t>
      </w:r>
      <w:r w:rsidR="00D46E91">
        <w:rPr>
          <w:rFonts w:ascii="Times New Roman" w:hAnsi="Times New Roman"/>
          <w:w w:val="127"/>
        </w:rPr>
        <w:t>.1</w:t>
      </w:r>
      <w:r w:rsidR="00D46E91">
        <w:rPr>
          <w:rFonts w:ascii="Times New Roman" w:hAnsi="Times New Roman"/>
          <w:w w:val="127"/>
        </w:rPr>
        <w:tab/>
      </w:r>
      <w:r w:rsidR="008768F4" w:rsidRPr="004E74AC">
        <w:rPr>
          <w:rFonts w:ascii="Times New Roman" w:hAnsi="Times New Roman"/>
          <w:lang w:val="en-US"/>
        </w:rPr>
        <w:t>multi-</w:t>
      </w:r>
      <w:proofErr w:type="spellStart"/>
      <w:r w:rsidR="008768F4" w:rsidRPr="004E74AC">
        <w:rPr>
          <w:rFonts w:ascii="Times New Roman" w:hAnsi="Times New Roman"/>
          <w:lang w:val="en-US"/>
        </w:rPr>
        <w:t>ssh</w:t>
      </w:r>
      <w:proofErr w:type="spellEnd"/>
      <w:r w:rsidR="008768F4" w:rsidRPr="004E74AC">
        <w:rPr>
          <w:rFonts w:ascii="Times New Roman" w:hAnsi="Times New Roman"/>
          <w:lang w:val="en-US"/>
        </w:rPr>
        <w:t>-client</w:t>
      </w:r>
      <w:bookmarkEnd w:id="15"/>
      <w:bookmarkEnd w:id="16"/>
    </w:p>
    <w:p w:rsidR="00263250" w:rsidRPr="004E74AC" w:rsidRDefault="00263250" w:rsidP="008365F6">
      <w:pPr>
        <w:widowControl w:val="0"/>
        <w:autoSpaceDE w:val="0"/>
        <w:autoSpaceDN w:val="0"/>
        <w:adjustRightInd w:val="0"/>
        <w:spacing w:line="250" w:lineRule="auto"/>
        <w:ind w:left="1008" w:right="576"/>
        <w:rPr>
          <w:sz w:val="20"/>
          <w:szCs w:val="20"/>
        </w:rPr>
      </w:pPr>
    </w:p>
    <w:p w:rsidR="00632440" w:rsidRPr="004E74AC" w:rsidDel="00336F59" w:rsidRDefault="004A0FE7" w:rsidP="008365F6">
      <w:pPr>
        <w:widowControl w:val="0"/>
        <w:autoSpaceDE w:val="0"/>
        <w:autoSpaceDN w:val="0"/>
        <w:adjustRightInd w:val="0"/>
        <w:spacing w:line="250" w:lineRule="auto"/>
        <w:ind w:left="1008" w:right="576" w:firstLine="720"/>
        <w:jc w:val="both"/>
        <w:rPr>
          <w:del w:id="17" w:author="Michael Dreeling" w:date="2013-01-04T09:28:00Z"/>
          <w:spacing w:val="10"/>
          <w:sz w:val="20"/>
          <w:szCs w:val="20"/>
        </w:rPr>
      </w:pPr>
      <w:r w:rsidRPr="004E74AC">
        <w:rPr>
          <w:spacing w:val="10"/>
          <w:sz w:val="20"/>
          <w:szCs w:val="20"/>
        </w:rPr>
        <w:t xml:space="preserve">In order to </w:t>
      </w:r>
    </w:p>
    <w:p w:rsidR="00632440" w:rsidRPr="004E74AC" w:rsidDel="00336F59" w:rsidRDefault="00632440" w:rsidP="008365F6">
      <w:pPr>
        <w:widowControl w:val="0"/>
        <w:autoSpaceDE w:val="0"/>
        <w:autoSpaceDN w:val="0"/>
        <w:adjustRightInd w:val="0"/>
        <w:spacing w:line="250" w:lineRule="auto"/>
        <w:ind w:left="1008" w:right="576" w:firstLine="720"/>
        <w:jc w:val="center"/>
        <w:rPr>
          <w:del w:id="18" w:author="Michael Dreeling" w:date="2013-01-04T09:28:00Z"/>
          <w:sz w:val="20"/>
          <w:szCs w:val="20"/>
        </w:rPr>
        <w:pPrChange w:id="19" w:author="Michael Dreeling" w:date="2013-01-04T09:28:00Z">
          <w:pPr>
            <w:widowControl w:val="0"/>
            <w:autoSpaceDE w:val="0"/>
            <w:autoSpaceDN w:val="0"/>
            <w:adjustRightInd w:val="0"/>
            <w:spacing w:before="10" w:line="21" w:lineRule="atLeast"/>
            <w:ind w:left="821" w:right="821" w:firstLine="302"/>
            <w:jc w:val="center"/>
          </w:pPr>
        </w:pPrChange>
      </w:pPr>
      <w:del w:id="20" w:author="Michael Dreeling" w:date="2013-01-04T09:28:00Z">
        <w:r w:rsidRPr="004E74AC" w:rsidDel="00336F59">
          <w:rPr>
            <w:spacing w:val="10"/>
            <w:sz w:val="20"/>
            <w:szCs w:val="20"/>
          </w:rPr>
          <w:delText>[Diagram of data collection]</w:delText>
        </w:r>
      </w:del>
    </w:p>
    <w:p w:rsidR="00263250" w:rsidRPr="004E74AC" w:rsidRDefault="00F23063" w:rsidP="008365F6">
      <w:pPr>
        <w:widowControl w:val="0"/>
        <w:autoSpaceDE w:val="0"/>
        <w:autoSpaceDN w:val="0"/>
        <w:adjustRightInd w:val="0"/>
        <w:spacing w:line="250" w:lineRule="auto"/>
        <w:ind w:left="1008" w:right="576"/>
        <w:rPr>
          <w:sz w:val="20"/>
          <w:szCs w:val="20"/>
        </w:rPr>
      </w:pPr>
      <w:proofErr w:type="gramStart"/>
      <w:r>
        <w:rPr>
          <w:sz w:val="20"/>
          <w:szCs w:val="20"/>
        </w:rPr>
        <w:t>c</w:t>
      </w:r>
      <w:r w:rsidRPr="004E74AC">
        <w:rPr>
          <w:sz w:val="20"/>
          <w:szCs w:val="20"/>
        </w:rPr>
        <w:t>onnect</w:t>
      </w:r>
      <w:proofErr w:type="gramEnd"/>
      <w:r w:rsidR="004A0FE7" w:rsidRPr="004E74AC">
        <w:rPr>
          <w:sz w:val="20"/>
          <w:szCs w:val="20"/>
        </w:rPr>
        <w:t xml:space="preserve"> and retrieve log information, across multiple servers, a client which can log into and maintain a </w:t>
      </w:r>
      <w:r w:rsidR="00064B26" w:rsidRPr="004E74AC">
        <w:rPr>
          <w:sz w:val="20"/>
          <w:szCs w:val="20"/>
        </w:rPr>
        <w:t xml:space="preserve">very </w:t>
      </w:r>
      <w:r w:rsidR="004A0FE7" w:rsidRPr="004E74AC">
        <w:rPr>
          <w:sz w:val="20"/>
          <w:szCs w:val="20"/>
        </w:rPr>
        <w:t xml:space="preserve">high number of SSH connections will need to </w:t>
      </w:r>
      <w:r w:rsidR="00B36E90" w:rsidRPr="004E74AC">
        <w:rPr>
          <w:sz w:val="20"/>
          <w:szCs w:val="20"/>
        </w:rPr>
        <w:t>be developed or obtained.</w:t>
      </w:r>
    </w:p>
    <w:p w:rsidR="004A0FE7" w:rsidRPr="004E74AC" w:rsidRDefault="004A0FE7" w:rsidP="008365F6">
      <w:pPr>
        <w:widowControl w:val="0"/>
        <w:autoSpaceDE w:val="0"/>
        <w:autoSpaceDN w:val="0"/>
        <w:adjustRightInd w:val="0"/>
        <w:spacing w:line="250" w:lineRule="auto"/>
        <w:ind w:left="1008" w:right="576"/>
        <w:rPr>
          <w:sz w:val="20"/>
          <w:szCs w:val="20"/>
        </w:rPr>
      </w:pPr>
    </w:p>
    <w:p w:rsidR="004A0FE7" w:rsidRPr="004E74AC" w:rsidRDefault="004A0FE7" w:rsidP="008365F6">
      <w:pPr>
        <w:widowControl w:val="0"/>
        <w:autoSpaceDE w:val="0"/>
        <w:autoSpaceDN w:val="0"/>
        <w:adjustRightInd w:val="0"/>
        <w:spacing w:line="250" w:lineRule="auto"/>
        <w:ind w:left="1008" w:right="576"/>
        <w:rPr>
          <w:sz w:val="20"/>
          <w:szCs w:val="20"/>
        </w:rPr>
      </w:pPr>
      <w:r w:rsidRPr="004E74AC">
        <w:rPr>
          <w:sz w:val="20"/>
          <w:szCs w:val="20"/>
        </w:rPr>
        <w:t>This client should have the following characteristics</w:t>
      </w:r>
    </w:p>
    <w:p w:rsidR="004A0FE7" w:rsidRPr="004E74AC" w:rsidRDefault="004A0FE7" w:rsidP="008365F6">
      <w:pPr>
        <w:widowControl w:val="0"/>
        <w:autoSpaceDE w:val="0"/>
        <w:autoSpaceDN w:val="0"/>
        <w:adjustRightInd w:val="0"/>
        <w:spacing w:line="250" w:lineRule="auto"/>
        <w:ind w:left="1008" w:right="576"/>
        <w:rPr>
          <w:sz w:val="20"/>
          <w:szCs w:val="20"/>
        </w:rPr>
      </w:pPr>
    </w:p>
    <w:p w:rsidR="004A0FE7" w:rsidRPr="008365F6" w:rsidRDefault="004A0FE7" w:rsidP="00E928F7">
      <w:pPr>
        <w:pStyle w:val="ListParagraph"/>
        <w:widowControl w:val="0"/>
        <w:numPr>
          <w:ilvl w:val="0"/>
          <w:numId w:val="4"/>
        </w:numPr>
        <w:autoSpaceDE w:val="0"/>
        <w:autoSpaceDN w:val="0"/>
        <w:adjustRightInd w:val="0"/>
        <w:spacing w:line="250" w:lineRule="auto"/>
        <w:ind w:right="576"/>
        <w:rPr>
          <w:sz w:val="20"/>
          <w:szCs w:val="20"/>
        </w:rPr>
      </w:pPr>
      <w:r w:rsidRPr="008365F6">
        <w:rPr>
          <w:sz w:val="20"/>
          <w:szCs w:val="20"/>
        </w:rPr>
        <w:t>Lightweight</w:t>
      </w:r>
    </w:p>
    <w:p w:rsidR="004A0FE7" w:rsidRPr="008365F6" w:rsidRDefault="004A0FE7" w:rsidP="00E928F7">
      <w:pPr>
        <w:pStyle w:val="ListParagraph"/>
        <w:widowControl w:val="0"/>
        <w:numPr>
          <w:ilvl w:val="0"/>
          <w:numId w:val="4"/>
        </w:numPr>
        <w:autoSpaceDE w:val="0"/>
        <w:autoSpaceDN w:val="0"/>
        <w:adjustRightInd w:val="0"/>
        <w:spacing w:line="250" w:lineRule="auto"/>
        <w:ind w:right="576"/>
        <w:rPr>
          <w:sz w:val="20"/>
          <w:szCs w:val="20"/>
        </w:rPr>
      </w:pPr>
      <w:r w:rsidRPr="008365F6">
        <w:rPr>
          <w:sz w:val="20"/>
          <w:szCs w:val="20"/>
        </w:rPr>
        <w:t>SSH2 support</w:t>
      </w:r>
    </w:p>
    <w:p w:rsidR="004A0FE7" w:rsidRPr="008365F6" w:rsidRDefault="008E6EE6" w:rsidP="00E928F7">
      <w:pPr>
        <w:pStyle w:val="ListParagraph"/>
        <w:widowControl w:val="0"/>
        <w:numPr>
          <w:ilvl w:val="0"/>
          <w:numId w:val="4"/>
        </w:numPr>
        <w:autoSpaceDE w:val="0"/>
        <w:autoSpaceDN w:val="0"/>
        <w:adjustRightInd w:val="0"/>
        <w:spacing w:line="250" w:lineRule="auto"/>
        <w:ind w:right="576"/>
        <w:rPr>
          <w:sz w:val="20"/>
          <w:szCs w:val="20"/>
        </w:rPr>
      </w:pPr>
      <w:r w:rsidRPr="008365F6">
        <w:rPr>
          <w:sz w:val="20"/>
          <w:szCs w:val="20"/>
        </w:rPr>
        <w:t>Supports compression</w:t>
      </w:r>
    </w:p>
    <w:p w:rsidR="004A0FE7" w:rsidRPr="008365F6" w:rsidRDefault="004A0FE7" w:rsidP="00E928F7">
      <w:pPr>
        <w:pStyle w:val="ListParagraph"/>
        <w:widowControl w:val="0"/>
        <w:numPr>
          <w:ilvl w:val="0"/>
          <w:numId w:val="4"/>
        </w:numPr>
        <w:autoSpaceDE w:val="0"/>
        <w:autoSpaceDN w:val="0"/>
        <w:adjustRightInd w:val="0"/>
        <w:spacing w:line="250" w:lineRule="auto"/>
        <w:ind w:right="576"/>
        <w:rPr>
          <w:sz w:val="20"/>
          <w:szCs w:val="20"/>
        </w:rPr>
      </w:pPr>
      <w:r w:rsidRPr="008365F6">
        <w:rPr>
          <w:sz w:val="20"/>
          <w:szCs w:val="20"/>
        </w:rPr>
        <w:t>Wide cipher support</w:t>
      </w:r>
    </w:p>
    <w:p w:rsidR="004A0FE7" w:rsidRPr="004E74AC" w:rsidRDefault="004A0FE7" w:rsidP="008365F6">
      <w:pPr>
        <w:widowControl w:val="0"/>
        <w:autoSpaceDE w:val="0"/>
        <w:autoSpaceDN w:val="0"/>
        <w:adjustRightInd w:val="0"/>
        <w:spacing w:line="250" w:lineRule="auto"/>
        <w:ind w:left="1008" w:right="576"/>
        <w:rPr>
          <w:sz w:val="20"/>
          <w:szCs w:val="20"/>
        </w:rPr>
      </w:pPr>
    </w:p>
    <w:p w:rsidR="008E6EE6" w:rsidRPr="004E74AC" w:rsidRDefault="008E6EE6" w:rsidP="008365F6">
      <w:pPr>
        <w:widowControl w:val="0"/>
        <w:autoSpaceDE w:val="0"/>
        <w:autoSpaceDN w:val="0"/>
        <w:adjustRightInd w:val="0"/>
        <w:spacing w:line="250" w:lineRule="auto"/>
        <w:ind w:left="1008" w:right="576"/>
        <w:rPr>
          <w:sz w:val="20"/>
          <w:szCs w:val="20"/>
        </w:rPr>
      </w:pPr>
      <w:r w:rsidRPr="004E74AC">
        <w:rPr>
          <w:sz w:val="20"/>
          <w:szCs w:val="20"/>
        </w:rPr>
        <w:t>Due to the high number of required connections, SSH libraries which have various compression methods will be preferred.</w:t>
      </w:r>
      <w:r w:rsidR="004156F0" w:rsidRPr="004E74AC">
        <w:rPr>
          <w:sz w:val="20"/>
          <w:szCs w:val="20"/>
        </w:rPr>
        <w:t xml:space="preserve"> There are several libraries which can be used across multiple different languages.</w:t>
      </w:r>
    </w:p>
    <w:p w:rsidR="00064B26" w:rsidRPr="004E74AC" w:rsidRDefault="00064B26" w:rsidP="008365F6">
      <w:pPr>
        <w:widowControl w:val="0"/>
        <w:autoSpaceDE w:val="0"/>
        <w:autoSpaceDN w:val="0"/>
        <w:adjustRightInd w:val="0"/>
        <w:spacing w:line="250" w:lineRule="auto"/>
        <w:ind w:left="1008" w:right="576"/>
        <w:rPr>
          <w:sz w:val="20"/>
          <w:szCs w:val="20"/>
        </w:rPr>
      </w:pPr>
    </w:p>
    <w:p w:rsidR="0031622B" w:rsidRPr="004E74AC" w:rsidRDefault="00064B26" w:rsidP="008365F6">
      <w:pPr>
        <w:widowControl w:val="0"/>
        <w:autoSpaceDE w:val="0"/>
        <w:autoSpaceDN w:val="0"/>
        <w:adjustRightInd w:val="0"/>
        <w:spacing w:line="250" w:lineRule="auto"/>
        <w:ind w:left="1008" w:right="576"/>
        <w:rPr>
          <w:sz w:val="20"/>
          <w:szCs w:val="20"/>
        </w:rPr>
      </w:pPr>
      <w:r w:rsidRPr="004E74AC">
        <w:rPr>
          <w:sz w:val="20"/>
          <w:szCs w:val="20"/>
        </w:rPr>
        <w:t xml:space="preserve">Libraries </w:t>
      </w:r>
      <w:r w:rsidR="0031622B" w:rsidRPr="004E74AC">
        <w:rPr>
          <w:sz w:val="20"/>
          <w:szCs w:val="20"/>
        </w:rPr>
        <w:t>available</w:t>
      </w:r>
      <w:r w:rsidR="007520B0" w:rsidRPr="004E74AC">
        <w:rPr>
          <w:sz w:val="20"/>
          <w:szCs w:val="20"/>
        </w:rPr>
        <w:t xml:space="preserve"> and being considered</w:t>
      </w:r>
      <w:r w:rsidR="003714F5" w:rsidRPr="004E74AC">
        <w:rPr>
          <w:sz w:val="20"/>
          <w:szCs w:val="20"/>
        </w:rPr>
        <w:t xml:space="preserve"> </w:t>
      </w:r>
      <w:r w:rsidR="0031622B" w:rsidRPr="004E74AC">
        <w:rPr>
          <w:sz w:val="20"/>
          <w:szCs w:val="20"/>
        </w:rPr>
        <w:t>are listed below</w:t>
      </w:r>
    </w:p>
    <w:p w:rsidR="00BD7891" w:rsidRPr="004E74AC" w:rsidRDefault="00BD7891" w:rsidP="00BD7891">
      <w:pPr>
        <w:ind w:firstLine="720"/>
        <w:rPr>
          <w:sz w:val="20"/>
          <w:szCs w:val="20"/>
        </w:rPr>
      </w:pPr>
    </w:p>
    <w:p w:rsidR="008E6EE6" w:rsidRPr="004E74AC" w:rsidRDefault="0031622B" w:rsidP="008365F6">
      <w:pPr>
        <w:ind w:left="288" w:firstLine="720"/>
        <w:rPr>
          <w:b/>
          <w:sz w:val="20"/>
          <w:szCs w:val="20"/>
          <w:u w:val="single"/>
        </w:rPr>
      </w:pPr>
      <w:r w:rsidRPr="004E74AC">
        <w:rPr>
          <w:b/>
          <w:sz w:val="20"/>
          <w:szCs w:val="20"/>
          <w:u w:val="single"/>
        </w:rPr>
        <w:t>Java Client Libraries</w:t>
      </w:r>
    </w:p>
    <w:p w:rsidR="008E6EE6" w:rsidRPr="004E74AC" w:rsidRDefault="008E6EE6" w:rsidP="004A0FE7">
      <w:pPr>
        <w:widowControl w:val="0"/>
        <w:autoSpaceDE w:val="0"/>
        <w:autoSpaceDN w:val="0"/>
        <w:adjustRightInd w:val="0"/>
        <w:spacing w:before="2" w:line="280" w:lineRule="exact"/>
        <w:ind w:left="720"/>
        <w:rPr>
          <w:sz w:val="20"/>
          <w:szCs w:val="20"/>
        </w:rPr>
      </w:pPr>
    </w:p>
    <w:tbl>
      <w:tblPr>
        <w:tblStyle w:val="PlainTable5"/>
        <w:tblW w:w="0" w:type="auto"/>
        <w:tblLook w:val="04A0" w:firstRow="1" w:lastRow="0" w:firstColumn="1" w:lastColumn="0" w:noHBand="0" w:noVBand="1"/>
      </w:tblPr>
      <w:tblGrid>
        <w:gridCol w:w="2084"/>
        <w:gridCol w:w="2204"/>
        <w:gridCol w:w="3522"/>
      </w:tblGrid>
      <w:tr w:rsidR="004156F0" w:rsidRPr="004E74AC" w:rsidTr="00390C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r w:rsidRPr="004E74AC">
              <w:rPr>
                <w:rFonts w:cs="Times New Roman"/>
                <w:sz w:val="20"/>
                <w:szCs w:val="20"/>
              </w:rPr>
              <w:t>Name</w:t>
            </w:r>
          </w:p>
        </w:tc>
        <w:tc>
          <w:tcPr>
            <w:tcW w:w="2204" w:type="dxa"/>
          </w:tcPr>
          <w:p w:rsidR="004156F0" w:rsidRPr="004E74AC" w:rsidRDefault="004156F0" w:rsidP="004A0FE7">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License</w:t>
            </w:r>
          </w:p>
        </w:tc>
        <w:tc>
          <w:tcPr>
            <w:tcW w:w="3522" w:type="dxa"/>
          </w:tcPr>
          <w:p w:rsidR="004156F0" w:rsidRPr="004E74AC" w:rsidRDefault="004156F0" w:rsidP="004A0FE7">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Link</w:t>
            </w:r>
          </w:p>
        </w:tc>
      </w:tr>
      <w:tr w:rsidR="004156F0" w:rsidRPr="004E74AC"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Ganymed</w:t>
            </w:r>
            <w:proofErr w:type="spellEnd"/>
          </w:p>
        </w:tc>
        <w:tc>
          <w:tcPr>
            <w:tcW w:w="2204" w:type="dxa"/>
          </w:tcPr>
          <w:p w:rsidR="004156F0" w:rsidRPr="004E74AC" w:rsidRDefault="00390C67"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BSD</w:t>
            </w:r>
          </w:p>
        </w:tc>
        <w:tc>
          <w:tcPr>
            <w:tcW w:w="3522" w:type="dxa"/>
          </w:tcPr>
          <w:p w:rsidR="004156F0" w:rsidRPr="004E74AC" w:rsidRDefault="00A54D57" w:rsidP="004156F0">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7" w:history="1">
              <w:r w:rsidR="004156F0" w:rsidRPr="004E74AC">
                <w:rPr>
                  <w:rStyle w:val="Hyperlink"/>
                  <w:sz w:val="20"/>
                  <w:szCs w:val="20"/>
                </w:rPr>
                <w:t>http://www.ganymed.ethz.ch/ssh2</w:t>
              </w:r>
            </w:hyperlink>
          </w:p>
        </w:tc>
      </w:tr>
      <w:tr w:rsidR="004156F0" w:rsidRPr="004E74AC" w:rsidTr="00390C67">
        <w:tc>
          <w:tcPr>
            <w:cnfStyle w:val="001000000000" w:firstRow="0" w:lastRow="0" w:firstColumn="1" w:lastColumn="0" w:oddVBand="0" w:evenVBand="0" w:oddHBand="0" w:evenHBand="0" w:firstRowFirstColumn="0"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JCraft</w:t>
            </w:r>
            <w:proofErr w:type="spellEnd"/>
          </w:p>
        </w:tc>
        <w:tc>
          <w:tcPr>
            <w:tcW w:w="2204" w:type="dxa"/>
          </w:tcPr>
          <w:p w:rsidR="004156F0" w:rsidRPr="004E74AC" w:rsidRDefault="00390C67"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BSD</w:t>
            </w:r>
          </w:p>
        </w:tc>
        <w:tc>
          <w:tcPr>
            <w:tcW w:w="3522" w:type="dxa"/>
          </w:tcPr>
          <w:p w:rsidR="004156F0" w:rsidRPr="004E74AC" w:rsidRDefault="00A54D57"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8" w:history="1">
              <w:r w:rsidR="004156F0" w:rsidRPr="004E74AC">
                <w:rPr>
                  <w:rStyle w:val="Hyperlink"/>
                  <w:sz w:val="20"/>
                  <w:szCs w:val="20"/>
                </w:rPr>
                <w:t>http://www.jcraft.com/jsch/</w:t>
              </w:r>
            </w:hyperlink>
          </w:p>
        </w:tc>
      </w:tr>
      <w:tr w:rsidR="004156F0" w:rsidRPr="004E74AC"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SSHj</w:t>
            </w:r>
            <w:proofErr w:type="spellEnd"/>
          </w:p>
        </w:tc>
        <w:tc>
          <w:tcPr>
            <w:tcW w:w="2204" w:type="dxa"/>
          </w:tcPr>
          <w:p w:rsidR="004156F0" w:rsidRPr="004E74AC" w:rsidRDefault="00390C67"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Apache 2.0</w:t>
            </w:r>
          </w:p>
        </w:tc>
        <w:tc>
          <w:tcPr>
            <w:tcW w:w="3522" w:type="dxa"/>
          </w:tcPr>
          <w:p w:rsidR="004156F0" w:rsidRPr="004E74AC" w:rsidRDefault="00A54D57"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9" w:history="1">
              <w:r w:rsidR="004156F0" w:rsidRPr="004E74AC">
                <w:rPr>
                  <w:rStyle w:val="Hyperlink"/>
                  <w:sz w:val="20"/>
                  <w:szCs w:val="20"/>
                </w:rPr>
                <w:t>https://github.com/shikhar/sshj</w:t>
              </w:r>
            </w:hyperlink>
          </w:p>
        </w:tc>
      </w:tr>
      <w:tr w:rsidR="004156F0" w:rsidRPr="004E74AC" w:rsidTr="00390C67">
        <w:tc>
          <w:tcPr>
            <w:cnfStyle w:val="001000000000" w:firstRow="0" w:lastRow="0" w:firstColumn="1" w:lastColumn="0" w:oddVBand="0" w:evenVBand="0" w:oddHBand="0" w:evenHBand="0" w:firstRowFirstColumn="0"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r w:rsidRPr="004E74AC">
              <w:rPr>
                <w:rFonts w:cs="Times New Roman"/>
                <w:sz w:val="20"/>
                <w:szCs w:val="20"/>
              </w:rPr>
              <w:t>J2SSH Maverick</w:t>
            </w:r>
          </w:p>
        </w:tc>
        <w:tc>
          <w:tcPr>
            <w:tcW w:w="2204" w:type="dxa"/>
          </w:tcPr>
          <w:p w:rsidR="004156F0" w:rsidRPr="004E74AC" w:rsidRDefault="004156F0"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Commercial</w:t>
            </w:r>
          </w:p>
        </w:tc>
        <w:tc>
          <w:tcPr>
            <w:tcW w:w="3522" w:type="dxa"/>
          </w:tcPr>
          <w:p w:rsidR="004156F0" w:rsidRPr="004E74AC" w:rsidRDefault="00A54D57" w:rsidP="004156F0">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10" w:history="1">
              <w:r w:rsidR="004156F0" w:rsidRPr="004E74AC">
                <w:rPr>
                  <w:rStyle w:val="Hyperlink"/>
                  <w:sz w:val="20"/>
                  <w:szCs w:val="20"/>
                </w:rPr>
                <w:t>https://www.javassh.com</w:t>
              </w:r>
            </w:hyperlink>
          </w:p>
        </w:tc>
      </w:tr>
      <w:tr w:rsidR="004156F0" w:rsidRPr="004E74AC"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Jaramiko</w:t>
            </w:r>
            <w:proofErr w:type="spellEnd"/>
          </w:p>
        </w:tc>
        <w:tc>
          <w:tcPr>
            <w:tcW w:w="2204" w:type="dxa"/>
          </w:tcPr>
          <w:p w:rsidR="004156F0" w:rsidRPr="004E74AC" w:rsidRDefault="00072F76"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MIT Style</w:t>
            </w:r>
          </w:p>
        </w:tc>
        <w:tc>
          <w:tcPr>
            <w:tcW w:w="3522" w:type="dxa"/>
          </w:tcPr>
          <w:p w:rsidR="004156F0" w:rsidRPr="004E74AC" w:rsidRDefault="00A54D57" w:rsidP="004156F0">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1" w:history="1">
              <w:r w:rsidR="004156F0" w:rsidRPr="004E74AC">
                <w:rPr>
                  <w:rStyle w:val="Hyperlink"/>
                  <w:sz w:val="20"/>
                  <w:szCs w:val="20"/>
                </w:rPr>
                <w:t>http://www.lag.net/paramiko/java/</w:t>
              </w:r>
            </w:hyperlink>
          </w:p>
        </w:tc>
      </w:tr>
    </w:tbl>
    <w:p w:rsidR="0031622B" w:rsidRPr="004E74AC" w:rsidRDefault="0031622B" w:rsidP="00064B26">
      <w:pPr>
        <w:widowControl w:val="0"/>
        <w:autoSpaceDE w:val="0"/>
        <w:autoSpaceDN w:val="0"/>
        <w:adjustRightInd w:val="0"/>
        <w:spacing w:before="2" w:line="280" w:lineRule="exact"/>
        <w:ind w:left="720"/>
        <w:rPr>
          <w:sz w:val="20"/>
          <w:szCs w:val="20"/>
        </w:rPr>
      </w:pPr>
    </w:p>
    <w:p w:rsidR="0031622B" w:rsidRPr="004E74AC" w:rsidRDefault="0031622B" w:rsidP="008365F6">
      <w:pPr>
        <w:widowControl w:val="0"/>
        <w:autoSpaceDE w:val="0"/>
        <w:autoSpaceDN w:val="0"/>
        <w:adjustRightInd w:val="0"/>
        <w:ind w:left="1008" w:right="576"/>
        <w:rPr>
          <w:b/>
          <w:sz w:val="20"/>
          <w:szCs w:val="20"/>
          <w:u w:val="single"/>
        </w:rPr>
      </w:pPr>
      <w:r w:rsidRPr="004E74AC">
        <w:rPr>
          <w:b/>
          <w:sz w:val="20"/>
          <w:szCs w:val="20"/>
          <w:u w:val="single"/>
        </w:rPr>
        <w:t>Ruby Client Libraries</w:t>
      </w:r>
    </w:p>
    <w:p w:rsidR="0031622B" w:rsidRPr="004E74AC" w:rsidRDefault="0031622B" w:rsidP="00064B26">
      <w:pPr>
        <w:widowControl w:val="0"/>
        <w:autoSpaceDE w:val="0"/>
        <w:autoSpaceDN w:val="0"/>
        <w:adjustRightInd w:val="0"/>
        <w:spacing w:before="2" w:line="280" w:lineRule="exact"/>
        <w:ind w:left="720"/>
        <w:rPr>
          <w:sz w:val="20"/>
          <w:szCs w:val="20"/>
        </w:rPr>
      </w:pPr>
    </w:p>
    <w:tbl>
      <w:tblPr>
        <w:tblStyle w:val="PlainTable5"/>
        <w:tblW w:w="0" w:type="auto"/>
        <w:tblLook w:val="04A0" w:firstRow="1" w:lastRow="0" w:firstColumn="1" w:lastColumn="0" w:noHBand="0" w:noVBand="1"/>
      </w:tblPr>
      <w:tblGrid>
        <w:gridCol w:w="2065"/>
        <w:gridCol w:w="2160"/>
        <w:gridCol w:w="3585"/>
      </w:tblGrid>
      <w:tr w:rsidR="00390C67" w:rsidRPr="004E74AC" w:rsidTr="00390C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390C67" w:rsidRPr="004E74AC" w:rsidRDefault="00390C67" w:rsidP="00064B26">
            <w:pPr>
              <w:widowControl w:val="0"/>
              <w:autoSpaceDE w:val="0"/>
              <w:autoSpaceDN w:val="0"/>
              <w:adjustRightInd w:val="0"/>
              <w:spacing w:before="2" w:line="280" w:lineRule="exact"/>
              <w:rPr>
                <w:rFonts w:cs="Times New Roman"/>
                <w:sz w:val="20"/>
                <w:szCs w:val="20"/>
              </w:rPr>
            </w:pPr>
            <w:r w:rsidRPr="004E74AC">
              <w:rPr>
                <w:rFonts w:cs="Times New Roman"/>
                <w:sz w:val="20"/>
                <w:szCs w:val="20"/>
              </w:rPr>
              <w:t>Name</w:t>
            </w:r>
          </w:p>
        </w:tc>
        <w:tc>
          <w:tcPr>
            <w:tcW w:w="2160" w:type="dxa"/>
          </w:tcPr>
          <w:p w:rsidR="00390C67" w:rsidRPr="004E74AC" w:rsidRDefault="00390C67" w:rsidP="00064B26">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License</w:t>
            </w:r>
          </w:p>
        </w:tc>
        <w:tc>
          <w:tcPr>
            <w:tcW w:w="3585" w:type="dxa"/>
          </w:tcPr>
          <w:p w:rsidR="00390C67" w:rsidRPr="004E74AC" w:rsidRDefault="00390C67" w:rsidP="00064B26">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Link</w:t>
            </w:r>
          </w:p>
        </w:tc>
      </w:tr>
      <w:tr w:rsidR="00390C67" w:rsidRPr="004E74AC"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390C67" w:rsidRPr="004E74AC" w:rsidRDefault="00390C67" w:rsidP="00064B26">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Net:SSH</w:t>
            </w:r>
            <w:proofErr w:type="spellEnd"/>
          </w:p>
        </w:tc>
        <w:tc>
          <w:tcPr>
            <w:tcW w:w="2160" w:type="dxa"/>
          </w:tcPr>
          <w:p w:rsidR="00390C67" w:rsidRPr="004E74AC" w:rsidRDefault="00072F76" w:rsidP="00064B26">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MIT Style</w:t>
            </w:r>
          </w:p>
        </w:tc>
        <w:tc>
          <w:tcPr>
            <w:tcW w:w="3585" w:type="dxa"/>
          </w:tcPr>
          <w:p w:rsidR="00390C67" w:rsidRPr="004E74AC" w:rsidRDefault="00A54D57" w:rsidP="00390C6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2" w:history="1">
              <w:r w:rsidR="00390C67" w:rsidRPr="004E74AC">
                <w:rPr>
                  <w:rStyle w:val="Hyperlink"/>
                  <w:sz w:val="20"/>
                  <w:szCs w:val="20"/>
                </w:rPr>
                <w:t>http://net-ssh.rubyforge.org/</w:t>
              </w:r>
            </w:hyperlink>
          </w:p>
        </w:tc>
      </w:tr>
      <w:tr w:rsidR="00390C67" w:rsidRPr="004E74AC" w:rsidTr="00390C67">
        <w:tc>
          <w:tcPr>
            <w:cnfStyle w:val="001000000000" w:firstRow="0" w:lastRow="0" w:firstColumn="1" w:lastColumn="0" w:oddVBand="0" w:evenVBand="0" w:oddHBand="0" w:evenHBand="0" w:firstRowFirstColumn="0" w:firstRowLastColumn="0" w:lastRowFirstColumn="0" w:lastRowLastColumn="0"/>
            <w:tcW w:w="2065" w:type="dxa"/>
          </w:tcPr>
          <w:p w:rsidR="00390C67" w:rsidRPr="004E74AC" w:rsidRDefault="00557AD4" w:rsidP="00064B26">
            <w:pPr>
              <w:widowControl w:val="0"/>
              <w:autoSpaceDE w:val="0"/>
              <w:autoSpaceDN w:val="0"/>
              <w:adjustRightInd w:val="0"/>
              <w:spacing w:before="2" w:line="280" w:lineRule="exact"/>
              <w:rPr>
                <w:rFonts w:cs="Times New Roman"/>
                <w:sz w:val="20"/>
                <w:szCs w:val="20"/>
              </w:rPr>
            </w:pPr>
            <w:r w:rsidRPr="004E74AC">
              <w:rPr>
                <w:rFonts w:cs="Times New Roman"/>
                <w:sz w:val="20"/>
                <w:szCs w:val="20"/>
              </w:rPr>
              <w:t>Rye</w:t>
            </w:r>
          </w:p>
        </w:tc>
        <w:tc>
          <w:tcPr>
            <w:tcW w:w="2160" w:type="dxa"/>
          </w:tcPr>
          <w:p w:rsidR="00390C67" w:rsidRPr="004E74AC" w:rsidRDefault="00072F76" w:rsidP="00064B2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MIT Style</w:t>
            </w:r>
          </w:p>
        </w:tc>
        <w:tc>
          <w:tcPr>
            <w:tcW w:w="3585" w:type="dxa"/>
          </w:tcPr>
          <w:p w:rsidR="00390C67" w:rsidRPr="004E74AC" w:rsidRDefault="00A54D57" w:rsidP="00390C6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13" w:history="1">
              <w:r w:rsidR="00390C67" w:rsidRPr="004E74AC">
                <w:rPr>
                  <w:rStyle w:val="Hyperlink"/>
                  <w:sz w:val="20"/>
                  <w:szCs w:val="20"/>
                </w:rPr>
                <w:t>https://github.com/delano/rye</w:t>
              </w:r>
            </w:hyperlink>
          </w:p>
        </w:tc>
      </w:tr>
    </w:tbl>
    <w:p w:rsidR="00830F6B" w:rsidRPr="004E74AC" w:rsidRDefault="00830F6B" w:rsidP="00830F6B">
      <w:pPr>
        <w:widowControl w:val="0"/>
        <w:autoSpaceDE w:val="0"/>
        <w:autoSpaceDN w:val="0"/>
        <w:adjustRightInd w:val="0"/>
        <w:spacing w:before="2" w:line="280" w:lineRule="exact"/>
        <w:ind w:left="720"/>
        <w:rPr>
          <w:sz w:val="20"/>
          <w:szCs w:val="20"/>
        </w:rPr>
      </w:pPr>
    </w:p>
    <w:p w:rsidR="00830F6B" w:rsidRPr="004E74AC" w:rsidRDefault="00830F6B" w:rsidP="008365F6">
      <w:pPr>
        <w:widowControl w:val="0"/>
        <w:autoSpaceDE w:val="0"/>
        <w:autoSpaceDN w:val="0"/>
        <w:adjustRightInd w:val="0"/>
        <w:ind w:left="1008" w:right="576"/>
        <w:jc w:val="both"/>
        <w:rPr>
          <w:b/>
          <w:sz w:val="20"/>
          <w:szCs w:val="20"/>
          <w:u w:val="single"/>
        </w:rPr>
      </w:pPr>
      <w:r w:rsidRPr="004E74AC">
        <w:rPr>
          <w:b/>
          <w:sz w:val="20"/>
          <w:szCs w:val="20"/>
          <w:u w:val="single"/>
        </w:rPr>
        <w:t>C Libraries</w:t>
      </w:r>
    </w:p>
    <w:p w:rsidR="00830F6B" w:rsidRPr="004E74AC" w:rsidRDefault="00830F6B" w:rsidP="00830F6B">
      <w:pPr>
        <w:widowControl w:val="0"/>
        <w:autoSpaceDE w:val="0"/>
        <w:autoSpaceDN w:val="0"/>
        <w:adjustRightInd w:val="0"/>
        <w:spacing w:before="2" w:line="280" w:lineRule="exact"/>
        <w:ind w:left="720"/>
        <w:rPr>
          <w:sz w:val="20"/>
          <w:szCs w:val="20"/>
        </w:rPr>
      </w:pPr>
    </w:p>
    <w:tbl>
      <w:tblPr>
        <w:tblStyle w:val="PlainTable5"/>
        <w:tblW w:w="0" w:type="auto"/>
        <w:tblLook w:val="04A0" w:firstRow="1" w:lastRow="0" w:firstColumn="1" w:lastColumn="0" w:noHBand="0" w:noVBand="1"/>
      </w:tblPr>
      <w:tblGrid>
        <w:gridCol w:w="1976"/>
        <w:gridCol w:w="1205"/>
        <w:gridCol w:w="5359"/>
      </w:tblGrid>
      <w:tr w:rsidR="00830F6B" w:rsidRPr="004E74AC" w:rsidTr="00DF2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rsidR="00830F6B" w:rsidRPr="004E74AC" w:rsidRDefault="00830F6B" w:rsidP="00DF20E5">
            <w:pPr>
              <w:widowControl w:val="0"/>
              <w:autoSpaceDE w:val="0"/>
              <w:autoSpaceDN w:val="0"/>
              <w:adjustRightInd w:val="0"/>
              <w:spacing w:before="2" w:line="280" w:lineRule="exact"/>
              <w:rPr>
                <w:rFonts w:cs="Times New Roman"/>
                <w:sz w:val="20"/>
                <w:szCs w:val="20"/>
              </w:rPr>
            </w:pPr>
            <w:r w:rsidRPr="004E74AC">
              <w:rPr>
                <w:rFonts w:cs="Times New Roman"/>
                <w:sz w:val="20"/>
                <w:szCs w:val="20"/>
              </w:rPr>
              <w:t>Name</w:t>
            </w:r>
          </w:p>
        </w:tc>
        <w:tc>
          <w:tcPr>
            <w:tcW w:w="1038" w:type="dxa"/>
          </w:tcPr>
          <w:p w:rsidR="00830F6B" w:rsidRPr="004E74AC" w:rsidRDefault="00830F6B" w:rsidP="00DF20E5">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License</w:t>
            </w:r>
          </w:p>
        </w:tc>
        <w:tc>
          <w:tcPr>
            <w:tcW w:w="5432" w:type="dxa"/>
          </w:tcPr>
          <w:p w:rsidR="00830F6B" w:rsidRPr="004E74AC" w:rsidRDefault="00830F6B" w:rsidP="00DF20E5">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Link</w:t>
            </w:r>
          </w:p>
        </w:tc>
      </w:tr>
      <w:tr w:rsidR="00830F6B" w:rsidRPr="004E74AC" w:rsidTr="00DF2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30F6B" w:rsidRPr="004E74AC" w:rsidRDefault="00830F6B" w:rsidP="00DF20E5">
            <w:pPr>
              <w:widowControl w:val="0"/>
              <w:autoSpaceDE w:val="0"/>
              <w:autoSpaceDN w:val="0"/>
              <w:adjustRightInd w:val="0"/>
              <w:spacing w:before="2" w:line="280" w:lineRule="exact"/>
              <w:rPr>
                <w:rFonts w:cs="Times New Roman"/>
                <w:sz w:val="20"/>
                <w:szCs w:val="20"/>
              </w:rPr>
            </w:pPr>
            <w:r w:rsidRPr="004E74AC">
              <w:rPr>
                <w:rFonts w:cs="Times New Roman"/>
                <w:sz w:val="20"/>
                <w:szCs w:val="20"/>
              </w:rPr>
              <w:t>Dancers Shell</w:t>
            </w:r>
          </w:p>
        </w:tc>
        <w:tc>
          <w:tcPr>
            <w:tcW w:w="1038" w:type="dxa"/>
          </w:tcPr>
          <w:p w:rsidR="00830F6B" w:rsidRPr="004E74AC" w:rsidRDefault="00830F6B" w:rsidP="00DF20E5">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GNU</w:t>
            </w:r>
          </w:p>
        </w:tc>
        <w:tc>
          <w:tcPr>
            <w:tcW w:w="5432" w:type="dxa"/>
          </w:tcPr>
          <w:p w:rsidR="00830F6B" w:rsidRPr="004E74AC" w:rsidRDefault="00A54D57" w:rsidP="00DF20E5">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4" w:history="1">
              <w:r w:rsidR="00830F6B" w:rsidRPr="004E74AC">
                <w:rPr>
                  <w:rStyle w:val="Hyperlink"/>
                  <w:sz w:val="20"/>
                  <w:szCs w:val="20"/>
                </w:rPr>
                <w:t>http://www.netfort.gr.jp/~dancer/software/dsh.html.en</w:t>
              </w:r>
            </w:hyperlink>
          </w:p>
        </w:tc>
      </w:tr>
      <w:tr w:rsidR="00830F6B" w:rsidRPr="004E74AC" w:rsidTr="00DF20E5">
        <w:tc>
          <w:tcPr>
            <w:cnfStyle w:val="001000000000" w:firstRow="0" w:lastRow="0" w:firstColumn="1" w:lastColumn="0" w:oddVBand="0" w:evenVBand="0" w:oddHBand="0" w:evenHBand="0" w:firstRowFirstColumn="0" w:firstRowLastColumn="0" w:lastRowFirstColumn="0" w:lastRowLastColumn="0"/>
            <w:tcW w:w="2070" w:type="dxa"/>
          </w:tcPr>
          <w:p w:rsidR="00830F6B" w:rsidRPr="004E74AC" w:rsidRDefault="00830F6B" w:rsidP="00DF20E5">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LibSSH</w:t>
            </w:r>
            <w:proofErr w:type="spellEnd"/>
          </w:p>
        </w:tc>
        <w:tc>
          <w:tcPr>
            <w:tcW w:w="1038" w:type="dxa"/>
          </w:tcPr>
          <w:p w:rsidR="00830F6B" w:rsidRPr="004E74AC" w:rsidRDefault="00830F6B" w:rsidP="00DF20E5">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LGPLV2</w:t>
            </w:r>
          </w:p>
        </w:tc>
        <w:tc>
          <w:tcPr>
            <w:tcW w:w="5432" w:type="dxa"/>
          </w:tcPr>
          <w:p w:rsidR="00830F6B" w:rsidRPr="004E74AC" w:rsidRDefault="00A54D57" w:rsidP="00DF20E5">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15" w:history="1">
              <w:r w:rsidR="00830F6B" w:rsidRPr="004E74AC">
                <w:rPr>
                  <w:rStyle w:val="Hyperlink"/>
                  <w:sz w:val="20"/>
                  <w:szCs w:val="20"/>
                </w:rPr>
                <w:t>http://www.libssh.org/</w:t>
              </w:r>
            </w:hyperlink>
          </w:p>
        </w:tc>
      </w:tr>
      <w:tr w:rsidR="00830F6B" w:rsidRPr="004E74AC" w:rsidTr="00DF2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30F6B" w:rsidRPr="004E74AC" w:rsidRDefault="00830F6B" w:rsidP="00DF20E5">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FLowSsh</w:t>
            </w:r>
            <w:proofErr w:type="spellEnd"/>
          </w:p>
        </w:tc>
        <w:tc>
          <w:tcPr>
            <w:tcW w:w="1038" w:type="dxa"/>
          </w:tcPr>
          <w:p w:rsidR="00830F6B" w:rsidRPr="004E74AC" w:rsidRDefault="00830F6B" w:rsidP="00DF20E5">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Commercial</w:t>
            </w:r>
          </w:p>
        </w:tc>
        <w:tc>
          <w:tcPr>
            <w:tcW w:w="5432" w:type="dxa"/>
          </w:tcPr>
          <w:p w:rsidR="00AC3D42" w:rsidRPr="004E74AC" w:rsidRDefault="00A54D57" w:rsidP="00AC3D42">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6" w:history="1">
              <w:r w:rsidR="00AC3D42" w:rsidRPr="004E74AC">
                <w:rPr>
                  <w:rStyle w:val="Hyperlink"/>
                  <w:sz w:val="20"/>
                  <w:szCs w:val="20"/>
                </w:rPr>
                <w:t>http://www.bitvise.com/flowssh</w:t>
              </w:r>
            </w:hyperlink>
          </w:p>
        </w:tc>
      </w:tr>
    </w:tbl>
    <w:p w:rsidR="00BD7891" w:rsidRPr="004E74AC" w:rsidRDefault="00BD7891" w:rsidP="00830F6B">
      <w:pPr>
        <w:widowControl w:val="0"/>
        <w:autoSpaceDE w:val="0"/>
        <w:autoSpaceDN w:val="0"/>
        <w:adjustRightInd w:val="0"/>
        <w:spacing w:before="2" w:line="280" w:lineRule="exact"/>
        <w:ind w:left="720"/>
        <w:rPr>
          <w:sz w:val="20"/>
          <w:szCs w:val="20"/>
        </w:rPr>
      </w:pPr>
    </w:p>
    <w:p w:rsidR="00BD7891" w:rsidRPr="004E74AC" w:rsidRDefault="00BD7891">
      <w:pPr>
        <w:rPr>
          <w:sz w:val="20"/>
          <w:szCs w:val="20"/>
        </w:rPr>
      </w:pPr>
      <w:r w:rsidRPr="004E74AC">
        <w:rPr>
          <w:sz w:val="20"/>
          <w:szCs w:val="20"/>
        </w:rPr>
        <w:br w:type="page"/>
      </w:r>
    </w:p>
    <w:p w:rsidR="00072F76" w:rsidRPr="004E74AC" w:rsidRDefault="00072F76" w:rsidP="008365F6">
      <w:pPr>
        <w:widowControl w:val="0"/>
        <w:autoSpaceDE w:val="0"/>
        <w:autoSpaceDN w:val="0"/>
        <w:adjustRightInd w:val="0"/>
        <w:spacing w:before="2"/>
        <w:ind w:left="1008" w:right="576"/>
        <w:jc w:val="both"/>
        <w:rPr>
          <w:b/>
          <w:sz w:val="20"/>
          <w:szCs w:val="20"/>
          <w:u w:val="single"/>
        </w:rPr>
      </w:pPr>
      <w:r w:rsidRPr="004E74AC">
        <w:rPr>
          <w:b/>
          <w:sz w:val="20"/>
          <w:szCs w:val="20"/>
          <w:u w:val="single"/>
        </w:rPr>
        <w:lastRenderedPageBreak/>
        <w:t>Python Libraries</w:t>
      </w:r>
    </w:p>
    <w:p w:rsidR="00072F76" w:rsidRPr="004E74AC" w:rsidRDefault="00072F76" w:rsidP="00072F76">
      <w:pPr>
        <w:widowControl w:val="0"/>
        <w:autoSpaceDE w:val="0"/>
        <w:autoSpaceDN w:val="0"/>
        <w:adjustRightInd w:val="0"/>
        <w:spacing w:before="2" w:line="280" w:lineRule="exact"/>
        <w:ind w:left="720"/>
        <w:rPr>
          <w:sz w:val="20"/>
          <w:szCs w:val="20"/>
        </w:rPr>
      </w:pPr>
    </w:p>
    <w:tbl>
      <w:tblPr>
        <w:tblStyle w:val="PlainTable5"/>
        <w:tblW w:w="0" w:type="auto"/>
        <w:tblLook w:val="04A0" w:firstRow="1" w:lastRow="0" w:firstColumn="1" w:lastColumn="0" w:noHBand="0" w:noVBand="1"/>
      </w:tblPr>
      <w:tblGrid>
        <w:gridCol w:w="2070"/>
        <w:gridCol w:w="1710"/>
        <w:gridCol w:w="4760"/>
      </w:tblGrid>
      <w:tr w:rsidR="00072F76" w:rsidRPr="004E74AC" w:rsidTr="00072F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rsidR="00072F76" w:rsidRPr="004E74AC" w:rsidRDefault="00072F76" w:rsidP="00DF20E5">
            <w:pPr>
              <w:widowControl w:val="0"/>
              <w:autoSpaceDE w:val="0"/>
              <w:autoSpaceDN w:val="0"/>
              <w:adjustRightInd w:val="0"/>
              <w:spacing w:before="2" w:line="280" w:lineRule="exact"/>
              <w:rPr>
                <w:rFonts w:cs="Times New Roman"/>
                <w:sz w:val="20"/>
                <w:szCs w:val="20"/>
              </w:rPr>
            </w:pPr>
            <w:r w:rsidRPr="004E74AC">
              <w:rPr>
                <w:rFonts w:cs="Times New Roman"/>
                <w:sz w:val="20"/>
                <w:szCs w:val="20"/>
              </w:rPr>
              <w:t>Name</w:t>
            </w:r>
          </w:p>
        </w:tc>
        <w:tc>
          <w:tcPr>
            <w:tcW w:w="1710" w:type="dxa"/>
          </w:tcPr>
          <w:p w:rsidR="00072F76" w:rsidRPr="004E74AC" w:rsidRDefault="00072F76" w:rsidP="00DF20E5">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License</w:t>
            </w:r>
          </w:p>
        </w:tc>
        <w:tc>
          <w:tcPr>
            <w:tcW w:w="4760" w:type="dxa"/>
          </w:tcPr>
          <w:p w:rsidR="00072F76" w:rsidRPr="004E74AC" w:rsidRDefault="00072F76" w:rsidP="00DF20E5">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Link</w:t>
            </w:r>
          </w:p>
        </w:tc>
      </w:tr>
      <w:tr w:rsidR="00072F76" w:rsidRPr="004E74AC" w:rsidTr="00072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72F76" w:rsidRPr="004E74AC" w:rsidRDefault="00072F76" w:rsidP="00DF20E5">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Paramiko</w:t>
            </w:r>
            <w:proofErr w:type="spellEnd"/>
          </w:p>
        </w:tc>
        <w:tc>
          <w:tcPr>
            <w:tcW w:w="1710" w:type="dxa"/>
          </w:tcPr>
          <w:p w:rsidR="00072F76" w:rsidRPr="004E74AC" w:rsidRDefault="00072F76" w:rsidP="00DF20E5">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MIT Style</w:t>
            </w:r>
          </w:p>
        </w:tc>
        <w:tc>
          <w:tcPr>
            <w:tcW w:w="4760" w:type="dxa"/>
          </w:tcPr>
          <w:p w:rsidR="00072F76" w:rsidRPr="004E74AC" w:rsidRDefault="00A54D57" w:rsidP="00072F76">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7" w:history="1">
              <w:r w:rsidR="00072F76" w:rsidRPr="004E74AC">
                <w:rPr>
                  <w:rStyle w:val="Hyperlink"/>
                  <w:sz w:val="20"/>
                  <w:szCs w:val="20"/>
                </w:rPr>
                <w:t>http://www.lag.net/paramiko/</w:t>
              </w:r>
            </w:hyperlink>
          </w:p>
        </w:tc>
      </w:tr>
      <w:tr w:rsidR="00072F76" w:rsidRPr="004E74AC" w:rsidTr="00072F76">
        <w:tc>
          <w:tcPr>
            <w:cnfStyle w:val="001000000000" w:firstRow="0" w:lastRow="0" w:firstColumn="1" w:lastColumn="0" w:oddVBand="0" w:evenVBand="0" w:oddHBand="0" w:evenHBand="0" w:firstRowFirstColumn="0" w:firstRowLastColumn="0" w:lastRowFirstColumn="0" w:lastRowLastColumn="0"/>
            <w:tcW w:w="2070" w:type="dxa"/>
          </w:tcPr>
          <w:p w:rsidR="00072F76" w:rsidRPr="004E74AC" w:rsidRDefault="00072F76" w:rsidP="00DF20E5">
            <w:pPr>
              <w:widowControl w:val="0"/>
              <w:autoSpaceDE w:val="0"/>
              <w:autoSpaceDN w:val="0"/>
              <w:adjustRightInd w:val="0"/>
              <w:spacing w:before="2" w:line="280" w:lineRule="exact"/>
              <w:rPr>
                <w:rFonts w:cs="Times New Roman"/>
                <w:sz w:val="20"/>
                <w:szCs w:val="20"/>
              </w:rPr>
            </w:pPr>
            <w:r w:rsidRPr="004E74AC">
              <w:rPr>
                <w:rFonts w:cs="Times New Roman"/>
                <w:sz w:val="20"/>
                <w:szCs w:val="20"/>
              </w:rPr>
              <w:t>Spur</w:t>
            </w:r>
          </w:p>
        </w:tc>
        <w:tc>
          <w:tcPr>
            <w:tcW w:w="1710" w:type="dxa"/>
          </w:tcPr>
          <w:p w:rsidR="00072F76" w:rsidRPr="004E74AC" w:rsidRDefault="00072F76" w:rsidP="00DF20E5">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MIT Style</w:t>
            </w:r>
          </w:p>
        </w:tc>
        <w:tc>
          <w:tcPr>
            <w:tcW w:w="4760" w:type="dxa"/>
          </w:tcPr>
          <w:p w:rsidR="00072F76" w:rsidRPr="004E74AC" w:rsidRDefault="00A54D57" w:rsidP="00072F7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072F76" w:rsidRPr="004E74AC">
                <w:rPr>
                  <w:rStyle w:val="Hyperlink"/>
                  <w:sz w:val="20"/>
                  <w:szCs w:val="20"/>
                </w:rPr>
                <w:t>https://pypi.python.org/pypi/spur</w:t>
              </w:r>
            </w:hyperlink>
          </w:p>
        </w:tc>
      </w:tr>
      <w:tr w:rsidR="00072F76" w:rsidRPr="004E74AC" w:rsidTr="00072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72F76" w:rsidRPr="004E74AC" w:rsidRDefault="00072F76" w:rsidP="00DF20E5">
            <w:pPr>
              <w:widowControl w:val="0"/>
              <w:autoSpaceDE w:val="0"/>
              <w:autoSpaceDN w:val="0"/>
              <w:adjustRightInd w:val="0"/>
              <w:spacing w:before="2" w:line="280" w:lineRule="exact"/>
              <w:rPr>
                <w:rFonts w:cs="Times New Roman"/>
                <w:sz w:val="20"/>
                <w:szCs w:val="20"/>
              </w:rPr>
            </w:pPr>
            <w:r w:rsidRPr="004E74AC">
              <w:rPr>
                <w:rFonts w:cs="Times New Roman"/>
                <w:sz w:val="20"/>
                <w:szCs w:val="20"/>
              </w:rPr>
              <w:t>Fabric</w:t>
            </w:r>
          </w:p>
        </w:tc>
        <w:tc>
          <w:tcPr>
            <w:tcW w:w="1710" w:type="dxa"/>
          </w:tcPr>
          <w:p w:rsidR="00072F76" w:rsidRPr="004E74AC" w:rsidRDefault="00072F76" w:rsidP="00DF20E5">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MIT Style</w:t>
            </w:r>
          </w:p>
        </w:tc>
        <w:tc>
          <w:tcPr>
            <w:tcW w:w="4760" w:type="dxa"/>
          </w:tcPr>
          <w:p w:rsidR="00072F76" w:rsidRPr="004E74AC" w:rsidRDefault="00A54D57" w:rsidP="00DF20E5">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9" w:history="1">
              <w:r w:rsidR="00072F76" w:rsidRPr="004E74AC">
                <w:rPr>
                  <w:rStyle w:val="Hyperlink"/>
                  <w:sz w:val="20"/>
                  <w:szCs w:val="20"/>
                </w:rPr>
                <w:t>http://docs.fabfile.org/en/0.9.1/</w:t>
              </w:r>
            </w:hyperlink>
          </w:p>
        </w:tc>
      </w:tr>
      <w:tr w:rsidR="00072F76" w:rsidRPr="004E74AC" w:rsidTr="00072F76">
        <w:tc>
          <w:tcPr>
            <w:cnfStyle w:val="001000000000" w:firstRow="0" w:lastRow="0" w:firstColumn="1" w:lastColumn="0" w:oddVBand="0" w:evenVBand="0" w:oddHBand="0" w:evenHBand="0" w:firstRowFirstColumn="0" w:firstRowLastColumn="0" w:lastRowFirstColumn="0" w:lastRowLastColumn="0"/>
            <w:tcW w:w="2070" w:type="dxa"/>
          </w:tcPr>
          <w:p w:rsidR="00072F76" w:rsidRPr="004E74AC" w:rsidRDefault="00072F76" w:rsidP="00DF20E5">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PXSsh</w:t>
            </w:r>
            <w:proofErr w:type="spellEnd"/>
            <w:r w:rsidRPr="004E74AC">
              <w:rPr>
                <w:rFonts w:cs="Times New Roman"/>
                <w:sz w:val="20"/>
                <w:szCs w:val="20"/>
              </w:rPr>
              <w:t xml:space="preserve"> (part of </w:t>
            </w:r>
            <w:proofErr w:type="spellStart"/>
            <w:r w:rsidRPr="004E74AC">
              <w:rPr>
                <w:rFonts w:cs="Times New Roman"/>
                <w:sz w:val="20"/>
                <w:szCs w:val="20"/>
              </w:rPr>
              <w:t>PexSpect</w:t>
            </w:r>
            <w:proofErr w:type="spellEnd"/>
            <w:r w:rsidRPr="004E74AC">
              <w:rPr>
                <w:rFonts w:cs="Times New Roman"/>
                <w:sz w:val="20"/>
                <w:szCs w:val="20"/>
              </w:rPr>
              <w:t>)</w:t>
            </w:r>
          </w:p>
        </w:tc>
        <w:tc>
          <w:tcPr>
            <w:tcW w:w="1710" w:type="dxa"/>
          </w:tcPr>
          <w:p w:rsidR="00072F76" w:rsidRPr="004E74AC" w:rsidRDefault="00072F76" w:rsidP="00DF20E5">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MIT Style</w:t>
            </w:r>
          </w:p>
        </w:tc>
        <w:tc>
          <w:tcPr>
            <w:tcW w:w="4760" w:type="dxa"/>
          </w:tcPr>
          <w:p w:rsidR="00072F76" w:rsidRPr="004E74AC" w:rsidRDefault="00A54D57" w:rsidP="00072F7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20" w:history="1">
              <w:r w:rsidR="00072F76" w:rsidRPr="004E74AC">
                <w:rPr>
                  <w:rStyle w:val="Hyperlink"/>
                  <w:sz w:val="20"/>
                  <w:szCs w:val="20"/>
                </w:rPr>
                <w:t>http://pexpect.sourceforge.net/pxssh.html</w:t>
              </w:r>
            </w:hyperlink>
          </w:p>
        </w:tc>
      </w:tr>
    </w:tbl>
    <w:p w:rsidR="00072F76" w:rsidRPr="004E74AC" w:rsidRDefault="00072F76" w:rsidP="00072F76">
      <w:pPr>
        <w:widowControl w:val="0"/>
        <w:autoSpaceDE w:val="0"/>
        <w:autoSpaceDN w:val="0"/>
        <w:adjustRightInd w:val="0"/>
        <w:spacing w:before="2" w:line="280" w:lineRule="exact"/>
        <w:ind w:left="720"/>
        <w:rPr>
          <w:sz w:val="20"/>
          <w:szCs w:val="20"/>
        </w:rPr>
      </w:pPr>
    </w:p>
    <w:p w:rsidR="00374816" w:rsidRPr="004E74AC" w:rsidRDefault="00830F6B" w:rsidP="00915269">
      <w:pPr>
        <w:widowControl w:val="0"/>
        <w:autoSpaceDE w:val="0"/>
        <w:autoSpaceDN w:val="0"/>
        <w:adjustRightInd w:val="0"/>
        <w:spacing w:before="2" w:line="280" w:lineRule="exact"/>
        <w:ind w:left="720"/>
        <w:rPr>
          <w:sz w:val="20"/>
          <w:szCs w:val="20"/>
        </w:rPr>
      </w:pPr>
      <w:r w:rsidRPr="004E74AC">
        <w:rPr>
          <w:sz w:val="20"/>
          <w:szCs w:val="20"/>
        </w:rPr>
        <w:tab/>
        <w:t>Most libraries do not inherent cater for the management and retrieval of data across multiple connections at once</w:t>
      </w:r>
      <w:r w:rsidR="00915269" w:rsidRPr="004E74AC">
        <w:rPr>
          <w:sz w:val="20"/>
          <w:szCs w:val="20"/>
        </w:rPr>
        <w:t xml:space="preserve">, although Dancers Shell, Fabric and Rye do. </w:t>
      </w:r>
    </w:p>
    <w:p w:rsidR="00D2726B" w:rsidRPr="004E74AC" w:rsidRDefault="00D2726B" w:rsidP="00915269">
      <w:pPr>
        <w:widowControl w:val="0"/>
        <w:autoSpaceDE w:val="0"/>
        <w:autoSpaceDN w:val="0"/>
        <w:adjustRightInd w:val="0"/>
        <w:spacing w:before="2" w:line="280" w:lineRule="exact"/>
        <w:ind w:left="720"/>
        <w:rPr>
          <w:sz w:val="20"/>
          <w:szCs w:val="20"/>
        </w:rPr>
      </w:pPr>
    </w:p>
    <w:p w:rsidR="003714F5" w:rsidRPr="004E74AC" w:rsidRDefault="003714F5" w:rsidP="008365F6">
      <w:pPr>
        <w:widowControl w:val="0"/>
        <w:autoSpaceDE w:val="0"/>
        <w:autoSpaceDN w:val="0"/>
        <w:adjustRightInd w:val="0"/>
        <w:ind w:left="1008" w:right="576"/>
        <w:jc w:val="both"/>
        <w:rPr>
          <w:b/>
          <w:sz w:val="20"/>
          <w:szCs w:val="20"/>
          <w:u w:val="single"/>
        </w:rPr>
      </w:pPr>
      <w:r w:rsidRPr="004E74AC">
        <w:rPr>
          <w:b/>
          <w:sz w:val="20"/>
          <w:szCs w:val="20"/>
          <w:u w:val="single"/>
        </w:rPr>
        <w:t>Library Selection</w:t>
      </w:r>
    </w:p>
    <w:p w:rsidR="003714F5" w:rsidRPr="004E74AC" w:rsidRDefault="003714F5" w:rsidP="008365F6">
      <w:pPr>
        <w:widowControl w:val="0"/>
        <w:autoSpaceDE w:val="0"/>
        <w:autoSpaceDN w:val="0"/>
        <w:adjustRightInd w:val="0"/>
        <w:ind w:left="1008" w:right="576"/>
        <w:jc w:val="both"/>
        <w:rPr>
          <w:sz w:val="20"/>
          <w:szCs w:val="20"/>
        </w:rPr>
      </w:pPr>
    </w:p>
    <w:p w:rsidR="00016FEA" w:rsidRPr="004E74AC" w:rsidRDefault="00016FEA" w:rsidP="008365F6">
      <w:pPr>
        <w:widowControl w:val="0"/>
        <w:autoSpaceDE w:val="0"/>
        <w:autoSpaceDN w:val="0"/>
        <w:adjustRightInd w:val="0"/>
        <w:ind w:left="1008" w:right="576"/>
        <w:jc w:val="both"/>
        <w:rPr>
          <w:sz w:val="20"/>
          <w:szCs w:val="20"/>
        </w:rPr>
      </w:pPr>
      <w:r w:rsidRPr="004E74AC">
        <w:rPr>
          <w:sz w:val="20"/>
          <w:szCs w:val="20"/>
        </w:rPr>
        <w:t xml:space="preserve">The selected library for the implementation will be </w:t>
      </w:r>
      <w:proofErr w:type="spellStart"/>
      <w:r w:rsidRPr="004E74AC">
        <w:rPr>
          <w:sz w:val="20"/>
          <w:szCs w:val="20"/>
        </w:rPr>
        <w:t>JSch</w:t>
      </w:r>
      <w:proofErr w:type="spellEnd"/>
      <w:r w:rsidRPr="004E74AC">
        <w:rPr>
          <w:sz w:val="20"/>
          <w:szCs w:val="20"/>
        </w:rPr>
        <w:t xml:space="preserve"> (Java Secure Channel) from </w:t>
      </w:r>
      <w:proofErr w:type="spellStart"/>
      <w:r w:rsidRPr="004E74AC">
        <w:rPr>
          <w:sz w:val="20"/>
          <w:szCs w:val="20"/>
        </w:rPr>
        <w:t>JCraft</w:t>
      </w:r>
      <w:proofErr w:type="spellEnd"/>
      <w:r w:rsidRPr="004E74AC">
        <w:rPr>
          <w:sz w:val="20"/>
          <w:szCs w:val="20"/>
        </w:rPr>
        <w:t>. This library</w:t>
      </w:r>
      <w:r w:rsidR="001A6BED" w:rsidRPr="004E74AC">
        <w:rPr>
          <w:sz w:val="20"/>
          <w:szCs w:val="20"/>
        </w:rPr>
        <w:t xml:space="preserve"> is pure Java and</w:t>
      </w:r>
      <w:r w:rsidRPr="004E74AC">
        <w:rPr>
          <w:sz w:val="20"/>
          <w:szCs w:val="20"/>
        </w:rPr>
        <w:t xml:space="preserve"> includes</w:t>
      </w:r>
      <w:r w:rsidR="000C169D" w:rsidRPr="004E74AC">
        <w:rPr>
          <w:sz w:val="20"/>
          <w:szCs w:val="20"/>
        </w:rPr>
        <w:t xml:space="preserve"> key features such as</w:t>
      </w:r>
    </w:p>
    <w:p w:rsidR="00016FEA" w:rsidRPr="004E74AC" w:rsidRDefault="00016FEA" w:rsidP="008365F6">
      <w:pPr>
        <w:widowControl w:val="0"/>
        <w:autoSpaceDE w:val="0"/>
        <w:autoSpaceDN w:val="0"/>
        <w:adjustRightInd w:val="0"/>
        <w:ind w:left="1008" w:right="576"/>
        <w:jc w:val="both"/>
        <w:rPr>
          <w:sz w:val="20"/>
          <w:szCs w:val="20"/>
        </w:rPr>
      </w:pPr>
    </w:p>
    <w:p w:rsidR="00016FEA" w:rsidRPr="008365F6" w:rsidRDefault="00016FEA" w:rsidP="00E928F7">
      <w:pPr>
        <w:pStyle w:val="ListParagraph"/>
        <w:widowControl w:val="0"/>
        <w:numPr>
          <w:ilvl w:val="0"/>
          <w:numId w:val="5"/>
        </w:numPr>
        <w:autoSpaceDE w:val="0"/>
        <w:autoSpaceDN w:val="0"/>
        <w:adjustRightInd w:val="0"/>
        <w:ind w:right="576"/>
        <w:jc w:val="both"/>
        <w:rPr>
          <w:sz w:val="20"/>
          <w:szCs w:val="20"/>
        </w:rPr>
      </w:pPr>
      <w:r w:rsidRPr="008365F6">
        <w:rPr>
          <w:sz w:val="20"/>
          <w:szCs w:val="20"/>
        </w:rPr>
        <w:t>High Performance Enabled SSH/SCP [1]</w:t>
      </w:r>
    </w:p>
    <w:p w:rsidR="001A6BED" w:rsidRPr="008365F6" w:rsidRDefault="001A6BED" w:rsidP="00E928F7">
      <w:pPr>
        <w:pStyle w:val="ListParagraph"/>
        <w:widowControl w:val="0"/>
        <w:numPr>
          <w:ilvl w:val="0"/>
          <w:numId w:val="5"/>
        </w:numPr>
        <w:autoSpaceDE w:val="0"/>
        <w:autoSpaceDN w:val="0"/>
        <w:adjustRightInd w:val="0"/>
        <w:ind w:right="576"/>
        <w:jc w:val="both"/>
        <w:rPr>
          <w:sz w:val="20"/>
          <w:szCs w:val="20"/>
        </w:rPr>
      </w:pPr>
      <w:proofErr w:type="spellStart"/>
      <w:r w:rsidRPr="008365F6">
        <w:rPr>
          <w:sz w:val="20"/>
          <w:szCs w:val="20"/>
        </w:rPr>
        <w:t>JZlib</w:t>
      </w:r>
      <w:proofErr w:type="spellEnd"/>
      <w:r w:rsidRPr="008365F6">
        <w:rPr>
          <w:sz w:val="20"/>
          <w:szCs w:val="20"/>
        </w:rPr>
        <w:t xml:space="preserve"> compression</w:t>
      </w:r>
    </w:p>
    <w:p w:rsidR="000C169D" w:rsidRPr="008365F6" w:rsidRDefault="00CB722C" w:rsidP="00E928F7">
      <w:pPr>
        <w:pStyle w:val="ListParagraph"/>
        <w:widowControl w:val="0"/>
        <w:numPr>
          <w:ilvl w:val="0"/>
          <w:numId w:val="5"/>
        </w:numPr>
        <w:autoSpaceDE w:val="0"/>
        <w:autoSpaceDN w:val="0"/>
        <w:adjustRightInd w:val="0"/>
        <w:ind w:right="576"/>
        <w:jc w:val="both"/>
        <w:rPr>
          <w:sz w:val="20"/>
          <w:szCs w:val="20"/>
        </w:rPr>
      </w:pPr>
      <w:r w:rsidRPr="008365F6">
        <w:rPr>
          <w:sz w:val="20"/>
          <w:szCs w:val="20"/>
        </w:rPr>
        <w:t>Variety of Cipher and Encryption options</w:t>
      </w:r>
    </w:p>
    <w:p w:rsidR="00016FEA" w:rsidRPr="004E74AC" w:rsidRDefault="00016FEA" w:rsidP="008365F6">
      <w:pPr>
        <w:widowControl w:val="0"/>
        <w:autoSpaceDE w:val="0"/>
        <w:autoSpaceDN w:val="0"/>
        <w:adjustRightInd w:val="0"/>
        <w:ind w:left="1008" w:right="576"/>
        <w:jc w:val="both"/>
        <w:rPr>
          <w:sz w:val="20"/>
          <w:szCs w:val="20"/>
        </w:rPr>
      </w:pPr>
    </w:p>
    <w:p w:rsidR="001A6BED" w:rsidRPr="004E74AC" w:rsidRDefault="001A6BED" w:rsidP="008365F6">
      <w:pPr>
        <w:widowControl w:val="0"/>
        <w:autoSpaceDE w:val="0"/>
        <w:autoSpaceDN w:val="0"/>
        <w:adjustRightInd w:val="0"/>
        <w:ind w:left="1008" w:right="576"/>
        <w:jc w:val="both"/>
        <w:rPr>
          <w:sz w:val="20"/>
          <w:szCs w:val="20"/>
        </w:rPr>
      </w:pPr>
      <w:r w:rsidRPr="004E74AC">
        <w:rPr>
          <w:sz w:val="20"/>
          <w:szCs w:val="20"/>
        </w:rPr>
        <w:t xml:space="preserve">As such this library has the largest majority of features from other available libraries. The only feature which </w:t>
      </w:r>
      <w:proofErr w:type="spellStart"/>
      <w:r w:rsidRPr="004E74AC">
        <w:rPr>
          <w:sz w:val="20"/>
          <w:szCs w:val="20"/>
        </w:rPr>
        <w:t>JSch</w:t>
      </w:r>
      <w:proofErr w:type="spellEnd"/>
      <w:r w:rsidRPr="004E74AC">
        <w:rPr>
          <w:sz w:val="20"/>
          <w:szCs w:val="20"/>
        </w:rPr>
        <w:t xml:space="preserve"> does not implement by default is the ability to maintain several concurrent connections and execute identical commands on each one. However, the ease of use of the library makes it much </w:t>
      </w:r>
      <w:r w:rsidR="000C169D" w:rsidRPr="004E74AC">
        <w:rPr>
          <w:sz w:val="20"/>
          <w:szCs w:val="20"/>
        </w:rPr>
        <w:t>straight</w:t>
      </w:r>
      <w:r w:rsidRPr="004E74AC">
        <w:rPr>
          <w:sz w:val="20"/>
          <w:szCs w:val="20"/>
        </w:rPr>
        <w:t xml:space="preserve"> forward to implement such functionality.</w:t>
      </w:r>
    </w:p>
    <w:p w:rsidR="00016FEA" w:rsidRPr="004E74AC" w:rsidRDefault="00016FEA" w:rsidP="001A6BED">
      <w:pPr>
        <w:widowControl w:val="0"/>
        <w:autoSpaceDE w:val="0"/>
        <w:autoSpaceDN w:val="0"/>
        <w:adjustRightInd w:val="0"/>
        <w:spacing w:before="2" w:line="280" w:lineRule="exact"/>
        <w:ind w:left="720"/>
        <w:rPr>
          <w:sz w:val="20"/>
          <w:szCs w:val="20"/>
        </w:rPr>
      </w:pPr>
    </w:p>
    <w:p w:rsidR="001B6282" w:rsidRPr="004E74AC" w:rsidRDefault="00352CDE" w:rsidP="008365F6">
      <w:pPr>
        <w:pStyle w:val="Heading3"/>
        <w:spacing w:before="0" w:line="240" w:lineRule="auto"/>
        <w:ind w:left="1008" w:right="576"/>
        <w:jc w:val="both"/>
        <w:rPr>
          <w:rFonts w:ascii="Times New Roman" w:hAnsi="Times New Roman"/>
          <w:lang w:val="en-US"/>
        </w:rPr>
      </w:pPr>
      <w:bookmarkStart w:id="21" w:name="_Toc388820281"/>
      <w:bookmarkStart w:id="22" w:name="_Toc388822540"/>
      <w:r w:rsidRPr="004E74AC">
        <w:rPr>
          <w:rFonts w:ascii="Times New Roman" w:hAnsi="Times New Roman"/>
          <w:w w:val="127"/>
        </w:rPr>
        <w:t>3</w:t>
      </w:r>
      <w:r w:rsidR="001B6282" w:rsidRPr="004E74AC">
        <w:rPr>
          <w:rFonts w:ascii="Times New Roman" w:hAnsi="Times New Roman"/>
          <w:w w:val="127"/>
        </w:rPr>
        <w:t>.2.2</w:t>
      </w:r>
      <w:r w:rsidR="001B6282" w:rsidRPr="004E74AC">
        <w:rPr>
          <w:rFonts w:ascii="Times New Roman" w:hAnsi="Times New Roman"/>
        </w:rPr>
        <w:tab/>
      </w:r>
      <w:ins w:id="23" w:author="Michael Dreeling" w:date="2013-01-03T23:04:00Z">
        <w:r w:rsidR="001B6282" w:rsidRPr="004E74AC">
          <w:rPr>
            <w:rFonts w:ascii="Times New Roman" w:hAnsi="Times New Roman"/>
          </w:rPr>
          <w:t xml:space="preserve">  </w:t>
        </w:r>
      </w:ins>
      <w:r w:rsidR="001B6282" w:rsidRPr="004E74AC">
        <w:rPr>
          <w:rFonts w:ascii="Times New Roman" w:hAnsi="Times New Roman"/>
          <w:lang w:val="en-US"/>
        </w:rPr>
        <w:t>input-filter</w:t>
      </w:r>
      <w:bookmarkEnd w:id="21"/>
      <w:bookmarkEnd w:id="22"/>
    </w:p>
    <w:p w:rsidR="001B6282" w:rsidRPr="004E74AC" w:rsidRDefault="001B6282" w:rsidP="008365F6">
      <w:pPr>
        <w:widowControl w:val="0"/>
        <w:autoSpaceDE w:val="0"/>
        <w:autoSpaceDN w:val="0"/>
        <w:adjustRightInd w:val="0"/>
        <w:ind w:left="1008" w:right="576"/>
        <w:jc w:val="both"/>
        <w:rPr>
          <w:sz w:val="20"/>
          <w:szCs w:val="20"/>
        </w:rPr>
      </w:pPr>
      <w:r w:rsidRPr="004E74AC">
        <w:rPr>
          <w:sz w:val="20"/>
          <w:szCs w:val="20"/>
        </w:rPr>
        <w:tab/>
      </w:r>
    </w:p>
    <w:p w:rsidR="001B6282" w:rsidRPr="004E74AC" w:rsidRDefault="001B6282" w:rsidP="008365F6">
      <w:pPr>
        <w:widowControl w:val="0"/>
        <w:autoSpaceDE w:val="0"/>
        <w:autoSpaceDN w:val="0"/>
        <w:adjustRightInd w:val="0"/>
        <w:ind w:left="1008" w:right="576" w:firstLine="619"/>
        <w:jc w:val="both"/>
        <w:rPr>
          <w:sz w:val="20"/>
          <w:szCs w:val="20"/>
        </w:rPr>
      </w:pPr>
      <w:r w:rsidRPr="004E74AC">
        <w:rPr>
          <w:sz w:val="20"/>
          <w:szCs w:val="20"/>
        </w:rPr>
        <w:t xml:space="preserve">The purpose of the </w:t>
      </w:r>
      <w:r w:rsidR="00D91DAF" w:rsidRPr="004E74AC">
        <w:rPr>
          <w:sz w:val="20"/>
          <w:szCs w:val="20"/>
        </w:rPr>
        <w:t>input</w:t>
      </w:r>
      <w:r w:rsidRPr="004E74AC">
        <w:rPr>
          <w:sz w:val="20"/>
          <w:szCs w:val="20"/>
        </w:rPr>
        <w:t xml:space="preserve"> filter is to </w:t>
      </w:r>
      <w:r w:rsidR="00FE008B" w:rsidRPr="004E74AC">
        <w:rPr>
          <w:sz w:val="20"/>
          <w:szCs w:val="20"/>
        </w:rPr>
        <w:t>protect the downstream operating systems from restricted commands that are not required for the operation of the data siphoning operation. The only system known to sanitize these commands at the time of writing is Rye, which disables the usage of</w:t>
      </w:r>
    </w:p>
    <w:p w:rsidR="00FE008B" w:rsidRPr="004E74AC" w:rsidRDefault="00FE008B" w:rsidP="008365F6">
      <w:pPr>
        <w:widowControl w:val="0"/>
        <w:autoSpaceDE w:val="0"/>
        <w:autoSpaceDN w:val="0"/>
        <w:adjustRightInd w:val="0"/>
        <w:ind w:left="1008" w:right="576" w:firstLine="619"/>
        <w:jc w:val="both"/>
        <w:rPr>
          <w:sz w:val="20"/>
          <w:szCs w:val="20"/>
        </w:rPr>
      </w:pPr>
    </w:p>
    <w:p w:rsidR="00FE008B" w:rsidRPr="008365F6" w:rsidRDefault="00FE008B" w:rsidP="00E928F7">
      <w:pPr>
        <w:pStyle w:val="ListParagraph"/>
        <w:numPr>
          <w:ilvl w:val="0"/>
          <w:numId w:val="6"/>
        </w:numPr>
        <w:ind w:right="576"/>
        <w:jc w:val="both"/>
        <w:rPr>
          <w:sz w:val="20"/>
          <w:szCs w:val="20"/>
        </w:rPr>
      </w:pPr>
      <w:r w:rsidRPr="008365F6">
        <w:rPr>
          <w:sz w:val="20"/>
          <w:szCs w:val="20"/>
        </w:rPr>
        <w:t xml:space="preserve">File globs. </w:t>
      </w:r>
      <w:proofErr w:type="spellStart"/>
      <w:r w:rsidRPr="008365F6">
        <w:rPr>
          <w:sz w:val="20"/>
          <w:szCs w:val="20"/>
        </w:rPr>
        <w:t>i.e</w:t>
      </w:r>
      <w:proofErr w:type="spellEnd"/>
      <w:r w:rsidRPr="008365F6">
        <w:rPr>
          <w:sz w:val="20"/>
          <w:szCs w:val="20"/>
        </w:rPr>
        <w:t xml:space="preserve"> </w:t>
      </w:r>
      <w:proofErr w:type="spellStart"/>
      <w:r w:rsidRPr="008365F6">
        <w:rPr>
          <w:sz w:val="20"/>
          <w:szCs w:val="20"/>
        </w:rPr>
        <w:t>ls</w:t>
      </w:r>
      <w:proofErr w:type="spellEnd"/>
      <w:r w:rsidRPr="008365F6">
        <w:rPr>
          <w:sz w:val="20"/>
          <w:szCs w:val="20"/>
        </w:rPr>
        <w:t>*.</w:t>
      </w:r>
      <w:proofErr w:type="spellStart"/>
      <w:r w:rsidRPr="008365F6">
        <w:rPr>
          <w:sz w:val="20"/>
          <w:szCs w:val="20"/>
        </w:rPr>
        <w:t>rb</w:t>
      </w:r>
      <w:proofErr w:type="spellEnd"/>
    </w:p>
    <w:p w:rsidR="00FE008B" w:rsidRPr="008365F6" w:rsidRDefault="00FE008B" w:rsidP="00E928F7">
      <w:pPr>
        <w:pStyle w:val="ListParagraph"/>
        <w:numPr>
          <w:ilvl w:val="0"/>
          <w:numId w:val="6"/>
        </w:numPr>
        <w:ind w:right="576"/>
        <w:jc w:val="both"/>
        <w:rPr>
          <w:sz w:val="20"/>
          <w:szCs w:val="20"/>
        </w:rPr>
      </w:pPr>
      <w:r w:rsidRPr="008365F6">
        <w:rPr>
          <w:sz w:val="20"/>
          <w:szCs w:val="20"/>
        </w:rPr>
        <w:t xml:space="preserve">Environment variables as arguments. </w:t>
      </w:r>
      <w:proofErr w:type="spellStart"/>
      <w:r w:rsidRPr="008365F6">
        <w:rPr>
          <w:sz w:val="20"/>
          <w:szCs w:val="20"/>
        </w:rPr>
        <w:t>i.e</w:t>
      </w:r>
      <w:proofErr w:type="spellEnd"/>
      <w:r w:rsidRPr="008365F6">
        <w:rPr>
          <w:sz w:val="20"/>
          <w:szCs w:val="20"/>
        </w:rPr>
        <w:t xml:space="preserve"> echo $HOME</w:t>
      </w:r>
    </w:p>
    <w:p w:rsidR="00FE008B" w:rsidRPr="008365F6" w:rsidRDefault="00FE008B" w:rsidP="00E928F7">
      <w:pPr>
        <w:pStyle w:val="ListParagraph"/>
        <w:numPr>
          <w:ilvl w:val="0"/>
          <w:numId w:val="6"/>
        </w:numPr>
        <w:ind w:right="576"/>
        <w:jc w:val="both"/>
        <w:rPr>
          <w:sz w:val="20"/>
          <w:szCs w:val="20"/>
        </w:rPr>
      </w:pPr>
      <w:r w:rsidRPr="008365F6">
        <w:rPr>
          <w:sz w:val="20"/>
          <w:szCs w:val="20"/>
        </w:rPr>
        <w:t xml:space="preserve">Pipes and operators </w:t>
      </w:r>
      <w:proofErr w:type="spellStart"/>
      <w:r w:rsidRPr="008365F6">
        <w:rPr>
          <w:sz w:val="20"/>
          <w:szCs w:val="20"/>
        </w:rPr>
        <w:t>i.e</w:t>
      </w:r>
      <w:proofErr w:type="spellEnd"/>
      <w:r w:rsidRPr="008365F6">
        <w:rPr>
          <w:sz w:val="20"/>
          <w:szCs w:val="20"/>
        </w:rPr>
        <w:t xml:space="preserve"> </w:t>
      </w:r>
      <w:r w:rsidRPr="008365F6">
        <w:rPr>
          <w:rStyle w:val="HTMLTypewriter"/>
          <w:rFonts w:ascii="Times New Roman" w:hAnsi="Times New Roman" w:cs="Times New Roman"/>
        </w:rPr>
        <w:t>|, &amp;&amp;, &gt;, &lt;, ||, ~</w:t>
      </w:r>
    </w:p>
    <w:p w:rsidR="00FE008B" w:rsidRPr="008365F6" w:rsidRDefault="00FE008B" w:rsidP="00E928F7">
      <w:pPr>
        <w:pStyle w:val="ListParagraph"/>
        <w:numPr>
          <w:ilvl w:val="0"/>
          <w:numId w:val="6"/>
        </w:numPr>
        <w:ind w:right="576"/>
        <w:jc w:val="both"/>
        <w:rPr>
          <w:sz w:val="20"/>
          <w:szCs w:val="20"/>
        </w:rPr>
      </w:pPr>
      <w:proofErr w:type="spellStart"/>
      <w:r w:rsidRPr="008365F6">
        <w:rPr>
          <w:sz w:val="20"/>
          <w:szCs w:val="20"/>
        </w:rPr>
        <w:t>Backticks</w:t>
      </w:r>
      <w:proofErr w:type="spellEnd"/>
      <w:r w:rsidRPr="008365F6">
        <w:rPr>
          <w:sz w:val="20"/>
          <w:szCs w:val="20"/>
        </w:rPr>
        <w:t xml:space="preserve">, </w:t>
      </w:r>
      <w:proofErr w:type="spellStart"/>
      <w:r w:rsidRPr="008365F6">
        <w:rPr>
          <w:sz w:val="20"/>
          <w:szCs w:val="20"/>
        </w:rPr>
        <w:t>i.e</w:t>
      </w:r>
      <w:proofErr w:type="spellEnd"/>
      <w:r w:rsidRPr="008365F6">
        <w:rPr>
          <w:sz w:val="20"/>
          <w:szCs w:val="20"/>
        </w:rPr>
        <w:t xml:space="preserve"> </w:t>
      </w:r>
      <w:proofErr w:type="spellStart"/>
      <w:r w:rsidRPr="008365F6">
        <w:rPr>
          <w:rStyle w:val="HTMLTypewriter"/>
          <w:rFonts w:ascii="Times New Roman" w:hAnsi="Times New Roman" w:cs="Times New Roman"/>
        </w:rPr>
        <w:t>procs</w:t>
      </w:r>
      <w:proofErr w:type="spellEnd"/>
      <w:r w:rsidRPr="008365F6">
        <w:rPr>
          <w:rStyle w:val="HTMLTypewriter"/>
          <w:rFonts w:ascii="Times New Roman" w:hAnsi="Times New Roman" w:cs="Times New Roman"/>
        </w:rPr>
        <w:t>=`</w:t>
      </w:r>
      <w:proofErr w:type="spellStart"/>
      <w:r w:rsidRPr="008365F6">
        <w:rPr>
          <w:rStyle w:val="HTMLTypewriter"/>
          <w:rFonts w:ascii="Times New Roman" w:hAnsi="Times New Roman" w:cs="Times New Roman"/>
        </w:rPr>
        <w:t>ps</w:t>
      </w:r>
      <w:proofErr w:type="spellEnd"/>
      <w:r w:rsidRPr="008365F6">
        <w:rPr>
          <w:rStyle w:val="HTMLTypewriter"/>
          <w:rFonts w:ascii="Times New Roman" w:hAnsi="Times New Roman" w:cs="Times New Roman"/>
        </w:rPr>
        <w:t xml:space="preserve"> aux`</w:t>
      </w:r>
    </w:p>
    <w:p w:rsidR="001B6282" w:rsidRPr="004E74AC" w:rsidRDefault="001B6282" w:rsidP="008365F6">
      <w:pPr>
        <w:widowControl w:val="0"/>
        <w:autoSpaceDE w:val="0"/>
        <w:autoSpaceDN w:val="0"/>
        <w:adjustRightInd w:val="0"/>
        <w:ind w:left="1008" w:right="576"/>
        <w:jc w:val="both"/>
        <w:rPr>
          <w:sz w:val="20"/>
          <w:szCs w:val="20"/>
        </w:rPr>
      </w:pPr>
    </w:p>
    <w:p w:rsidR="00854C37" w:rsidRPr="003651F8" w:rsidRDefault="00FE008B" w:rsidP="003651F8">
      <w:pPr>
        <w:widowControl w:val="0"/>
        <w:autoSpaceDE w:val="0"/>
        <w:autoSpaceDN w:val="0"/>
        <w:adjustRightInd w:val="0"/>
        <w:ind w:left="1008" w:right="576"/>
        <w:jc w:val="both"/>
        <w:rPr>
          <w:sz w:val="20"/>
          <w:szCs w:val="20"/>
        </w:rPr>
      </w:pPr>
      <w:r w:rsidRPr="004E74AC">
        <w:rPr>
          <w:sz w:val="20"/>
          <w:szCs w:val="20"/>
        </w:rPr>
        <w:t>Any implementation of the input-filter should at least cove</w:t>
      </w:r>
      <w:r w:rsidR="003651F8">
        <w:rPr>
          <w:sz w:val="20"/>
          <w:szCs w:val="20"/>
        </w:rPr>
        <w:t>r the scenarios covered by Rye.</w:t>
      </w:r>
      <w:r w:rsidR="00854C37" w:rsidRPr="004E74AC">
        <w:rPr>
          <w:w w:val="127"/>
          <w:sz w:val="20"/>
          <w:szCs w:val="20"/>
        </w:rPr>
        <w:br w:type="page"/>
      </w:r>
    </w:p>
    <w:p w:rsidR="00645116" w:rsidRPr="004E74AC" w:rsidRDefault="00352CDE" w:rsidP="008365F6">
      <w:pPr>
        <w:pStyle w:val="Heading3"/>
        <w:spacing w:before="0" w:line="240" w:lineRule="auto"/>
        <w:ind w:left="1008" w:right="576"/>
        <w:jc w:val="both"/>
        <w:rPr>
          <w:rFonts w:ascii="Times New Roman" w:hAnsi="Times New Roman"/>
          <w:lang w:val="en-US"/>
        </w:rPr>
      </w:pPr>
      <w:bookmarkStart w:id="24" w:name="_Toc388820282"/>
      <w:bookmarkStart w:id="25" w:name="_Toc388822541"/>
      <w:bookmarkStart w:id="26" w:name="_GoBack"/>
      <w:bookmarkEnd w:id="26"/>
      <w:r w:rsidRPr="004E74AC">
        <w:rPr>
          <w:rFonts w:ascii="Times New Roman" w:hAnsi="Times New Roman"/>
          <w:w w:val="127"/>
        </w:rPr>
        <w:lastRenderedPageBreak/>
        <w:t>3</w:t>
      </w:r>
      <w:r w:rsidR="00645116" w:rsidRPr="004E74AC">
        <w:rPr>
          <w:rFonts w:ascii="Times New Roman" w:hAnsi="Times New Roman"/>
          <w:w w:val="127"/>
        </w:rPr>
        <w:t>.2</w:t>
      </w:r>
      <w:r w:rsidR="00212147" w:rsidRPr="004E74AC">
        <w:rPr>
          <w:rFonts w:ascii="Times New Roman" w:hAnsi="Times New Roman"/>
          <w:w w:val="127"/>
        </w:rPr>
        <w:t>.3</w:t>
      </w:r>
      <w:r w:rsidR="00645116" w:rsidRPr="004E74AC">
        <w:rPr>
          <w:rFonts w:ascii="Times New Roman" w:hAnsi="Times New Roman"/>
        </w:rPr>
        <w:tab/>
      </w:r>
      <w:ins w:id="27" w:author="Michael Dreeling" w:date="2013-01-03T23:04:00Z">
        <w:r w:rsidR="00645116" w:rsidRPr="004E74AC">
          <w:rPr>
            <w:rFonts w:ascii="Times New Roman" w:hAnsi="Times New Roman"/>
          </w:rPr>
          <w:t xml:space="preserve">  </w:t>
        </w:r>
      </w:ins>
      <w:r w:rsidR="003B3F9F" w:rsidRPr="004E74AC">
        <w:rPr>
          <w:rFonts w:ascii="Times New Roman" w:hAnsi="Times New Roman"/>
          <w:lang w:val="en-US"/>
        </w:rPr>
        <w:t>output-filter</w:t>
      </w:r>
      <w:bookmarkEnd w:id="24"/>
      <w:bookmarkEnd w:id="25"/>
    </w:p>
    <w:p w:rsidR="00645116" w:rsidRPr="004E74AC" w:rsidRDefault="00645116" w:rsidP="008365F6">
      <w:pPr>
        <w:widowControl w:val="0"/>
        <w:autoSpaceDE w:val="0"/>
        <w:autoSpaceDN w:val="0"/>
        <w:adjustRightInd w:val="0"/>
        <w:ind w:left="1008" w:right="576"/>
        <w:jc w:val="both"/>
        <w:rPr>
          <w:sz w:val="20"/>
          <w:szCs w:val="20"/>
        </w:rPr>
      </w:pPr>
      <w:r w:rsidRPr="004E74AC">
        <w:rPr>
          <w:sz w:val="20"/>
          <w:szCs w:val="20"/>
        </w:rPr>
        <w:tab/>
      </w:r>
    </w:p>
    <w:p w:rsidR="00645116" w:rsidRPr="004E74AC" w:rsidRDefault="00645116" w:rsidP="008365F6">
      <w:pPr>
        <w:widowControl w:val="0"/>
        <w:autoSpaceDE w:val="0"/>
        <w:autoSpaceDN w:val="0"/>
        <w:adjustRightInd w:val="0"/>
        <w:ind w:left="1008" w:right="576" w:firstLine="720"/>
        <w:jc w:val="both"/>
        <w:rPr>
          <w:sz w:val="20"/>
          <w:szCs w:val="20"/>
        </w:rPr>
      </w:pPr>
      <w:r w:rsidRPr="004E74AC">
        <w:rPr>
          <w:sz w:val="20"/>
          <w:szCs w:val="20"/>
        </w:rPr>
        <w:t xml:space="preserve">The purpose of the output filter is to discard erroneous data </w:t>
      </w:r>
      <w:r w:rsidR="003B3F9F" w:rsidRPr="004E74AC">
        <w:rPr>
          <w:sz w:val="20"/>
          <w:szCs w:val="20"/>
        </w:rPr>
        <w:t>which would otherwise be queued and displayed on the UI. All data passes through this filter and as such there may need to be many instances of this component.</w:t>
      </w:r>
    </w:p>
    <w:p w:rsidR="00C651B4" w:rsidRPr="004E74AC" w:rsidRDefault="00C651B4" w:rsidP="008365F6">
      <w:pPr>
        <w:widowControl w:val="0"/>
        <w:autoSpaceDE w:val="0"/>
        <w:autoSpaceDN w:val="0"/>
        <w:adjustRightInd w:val="0"/>
        <w:ind w:left="1008" w:right="576" w:firstLine="720"/>
        <w:jc w:val="both"/>
        <w:rPr>
          <w:sz w:val="20"/>
          <w:szCs w:val="20"/>
        </w:rPr>
      </w:pPr>
    </w:p>
    <w:p w:rsidR="007E245A" w:rsidRPr="004E74AC" w:rsidRDefault="00C651B4" w:rsidP="008365F6">
      <w:pPr>
        <w:widowControl w:val="0"/>
        <w:autoSpaceDE w:val="0"/>
        <w:autoSpaceDN w:val="0"/>
        <w:adjustRightInd w:val="0"/>
        <w:ind w:left="1008" w:right="576"/>
        <w:jc w:val="both"/>
        <w:rPr>
          <w:sz w:val="20"/>
          <w:szCs w:val="20"/>
        </w:rPr>
      </w:pPr>
      <w:r w:rsidRPr="004E74AC">
        <w:rPr>
          <w:sz w:val="20"/>
          <w:szCs w:val="20"/>
        </w:rPr>
        <w:t>The primary function of the output</w:t>
      </w:r>
      <w:r w:rsidR="007E245A" w:rsidRPr="004E74AC">
        <w:rPr>
          <w:sz w:val="20"/>
          <w:szCs w:val="20"/>
        </w:rPr>
        <w:t xml:space="preserve"> filter is </w:t>
      </w:r>
      <w:r w:rsidR="00AD7254" w:rsidRPr="004E74AC">
        <w:rPr>
          <w:sz w:val="20"/>
          <w:szCs w:val="20"/>
        </w:rPr>
        <w:t>twofold</w:t>
      </w:r>
      <w:r w:rsidR="007E245A" w:rsidRPr="004E74AC">
        <w:rPr>
          <w:sz w:val="20"/>
          <w:szCs w:val="20"/>
        </w:rPr>
        <w:t xml:space="preserve"> and should be configurable as follows</w:t>
      </w:r>
    </w:p>
    <w:p w:rsidR="007E245A" w:rsidRPr="004E74AC" w:rsidRDefault="007E245A" w:rsidP="008365F6">
      <w:pPr>
        <w:widowControl w:val="0"/>
        <w:autoSpaceDE w:val="0"/>
        <w:autoSpaceDN w:val="0"/>
        <w:adjustRightInd w:val="0"/>
        <w:ind w:left="1008" w:right="576" w:firstLine="720"/>
        <w:jc w:val="both"/>
        <w:rPr>
          <w:sz w:val="20"/>
          <w:szCs w:val="20"/>
        </w:rPr>
      </w:pPr>
    </w:p>
    <w:p w:rsidR="00C651B4" w:rsidRPr="008365F6" w:rsidRDefault="007E245A" w:rsidP="00E928F7">
      <w:pPr>
        <w:pStyle w:val="ListParagraph"/>
        <w:widowControl w:val="0"/>
        <w:numPr>
          <w:ilvl w:val="0"/>
          <w:numId w:val="7"/>
        </w:numPr>
        <w:autoSpaceDE w:val="0"/>
        <w:autoSpaceDN w:val="0"/>
        <w:adjustRightInd w:val="0"/>
        <w:ind w:right="576"/>
        <w:jc w:val="both"/>
        <w:rPr>
          <w:sz w:val="20"/>
          <w:szCs w:val="20"/>
        </w:rPr>
      </w:pPr>
      <w:r w:rsidRPr="008365F6">
        <w:rPr>
          <w:sz w:val="20"/>
          <w:szCs w:val="20"/>
        </w:rPr>
        <w:t>Allow the removal any data which the user has specified in their profile. (</w:t>
      </w:r>
      <w:proofErr w:type="spellStart"/>
      <w:r w:rsidRPr="008365F6">
        <w:rPr>
          <w:sz w:val="20"/>
          <w:szCs w:val="20"/>
        </w:rPr>
        <w:t>i.e</w:t>
      </w:r>
      <w:proofErr w:type="spellEnd"/>
      <w:r w:rsidRPr="008365F6">
        <w:rPr>
          <w:sz w:val="20"/>
          <w:szCs w:val="20"/>
        </w:rPr>
        <w:t xml:space="preserve"> The removal of lines containing the word INFO)</w:t>
      </w:r>
    </w:p>
    <w:p w:rsidR="007E245A" w:rsidRPr="008365F6" w:rsidRDefault="007E245A" w:rsidP="00E928F7">
      <w:pPr>
        <w:pStyle w:val="ListParagraph"/>
        <w:widowControl w:val="0"/>
        <w:numPr>
          <w:ilvl w:val="0"/>
          <w:numId w:val="7"/>
        </w:numPr>
        <w:autoSpaceDE w:val="0"/>
        <w:autoSpaceDN w:val="0"/>
        <w:adjustRightInd w:val="0"/>
        <w:ind w:right="576"/>
        <w:jc w:val="both"/>
        <w:rPr>
          <w:sz w:val="20"/>
          <w:szCs w:val="20"/>
        </w:rPr>
      </w:pPr>
      <w:r w:rsidRPr="008365F6">
        <w:rPr>
          <w:sz w:val="20"/>
          <w:szCs w:val="20"/>
        </w:rPr>
        <w:t>Allow only specific data to pass through (</w:t>
      </w:r>
      <w:proofErr w:type="spellStart"/>
      <w:r w:rsidRPr="008365F6">
        <w:rPr>
          <w:sz w:val="20"/>
          <w:szCs w:val="20"/>
        </w:rPr>
        <w:t>i.e</w:t>
      </w:r>
      <w:proofErr w:type="spellEnd"/>
      <w:r w:rsidRPr="008365F6">
        <w:rPr>
          <w:sz w:val="20"/>
          <w:szCs w:val="20"/>
        </w:rPr>
        <w:t xml:space="preserve"> lines only containing the word ERROR)</w:t>
      </w:r>
    </w:p>
    <w:p w:rsidR="00645116" w:rsidRPr="004E74AC" w:rsidRDefault="00645116" w:rsidP="008365F6">
      <w:pPr>
        <w:widowControl w:val="0"/>
        <w:autoSpaceDE w:val="0"/>
        <w:autoSpaceDN w:val="0"/>
        <w:adjustRightInd w:val="0"/>
        <w:ind w:left="1008" w:right="576"/>
        <w:jc w:val="both"/>
        <w:rPr>
          <w:sz w:val="20"/>
          <w:szCs w:val="20"/>
        </w:rPr>
      </w:pPr>
    </w:p>
    <w:p w:rsidR="00D2726B" w:rsidRDefault="00352CDE" w:rsidP="008365F6">
      <w:pPr>
        <w:pStyle w:val="Heading3"/>
        <w:spacing w:before="0" w:line="240" w:lineRule="auto"/>
        <w:ind w:left="1008" w:right="576"/>
        <w:jc w:val="both"/>
        <w:rPr>
          <w:rFonts w:ascii="Times New Roman" w:hAnsi="Times New Roman"/>
          <w:lang w:val="en-US"/>
        </w:rPr>
      </w:pPr>
      <w:bookmarkStart w:id="28" w:name="_Toc388820283"/>
      <w:bookmarkStart w:id="29" w:name="_Toc388822542"/>
      <w:r w:rsidRPr="004E74AC">
        <w:rPr>
          <w:rFonts w:ascii="Times New Roman" w:hAnsi="Times New Roman"/>
          <w:w w:val="127"/>
          <w:lang w:val="en-US"/>
        </w:rPr>
        <w:t>3</w:t>
      </w:r>
      <w:r w:rsidR="00D2726B" w:rsidRPr="004E74AC">
        <w:rPr>
          <w:rFonts w:ascii="Times New Roman" w:hAnsi="Times New Roman"/>
          <w:w w:val="127"/>
        </w:rPr>
        <w:t>.2</w:t>
      </w:r>
      <w:r w:rsidR="00212147" w:rsidRPr="004E74AC">
        <w:rPr>
          <w:rFonts w:ascii="Times New Roman" w:hAnsi="Times New Roman"/>
          <w:w w:val="127"/>
        </w:rPr>
        <w:t>.4</w:t>
      </w:r>
      <w:r w:rsidR="00D2726B" w:rsidRPr="004E74AC">
        <w:rPr>
          <w:rFonts w:ascii="Times New Roman" w:hAnsi="Times New Roman"/>
        </w:rPr>
        <w:tab/>
      </w:r>
      <w:ins w:id="30" w:author="Michael Dreeling" w:date="2013-01-03T23:04:00Z">
        <w:r w:rsidR="00D2726B" w:rsidRPr="004E74AC">
          <w:rPr>
            <w:rFonts w:ascii="Times New Roman" w:hAnsi="Times New Roman"/>
          </w:rPr>
          <w:t xml:space="preserve">  </w:t>
        </w:r>
      </w:ins>
      <w:r w:rsidR="00E37F92" w:rsidRPr="004E74AC">
        <w:rPr>
          <w:rFonts w:ascii="Times New Roman" w:hAnsi="Times New Roman"/>
          <w:lang w:val="en-US"/>
        </w:rPr>
        <w:t>queuing</w:t>
      </w:r>
      <w:r w:rsidR="00212147" w:rsidRPr="004E74AC">
        <w:rPr>
          <w:rFonts w:ascii="Times New Roman" w:hAnsi="Times New Roman"/>
          <w:lang w:val="en-US"/>
        </w:rPr>
        <w:t>-system</w:t>
      </w:r>
      <w:bookmarkEnd w:id="28"/>
      <w:bookmarkEnd w:id="29"/>
    </w:p>
    <w:p w:rsidR="008365F6" w:rsidRDefault="008365F6" w:rsidP="008365F6">
      <w:pPr>
        <w:rPr>
          <w:lang w:eastAsia="x-none"/>
        </w:rPr>
      </w:pPr>
    </w:p>
    <w:p w:rsidR="008E6919" w:rsidRPr="004E74AC" w:rsidRDefault="008E6919" w:rsidP="008E6919">
      <w:pPr>
        <w:widowControl w:val="0"/>
        <w:autoSpaceDE w:val="0"/>
        <w:autoSpaceDN w:val="0"/>
        <w:adjustRightInd w:val="0"/>
        <w:ind w:left="1008" w:right="576" w:firstLine="720"/>
        <w:jc w:val="both"/>
        <w:rPr>
          <w:sz w:val="20"/>
          <w:szCs w:val="20"/>
        </w:rPr>
      </w:pPr>
      <w:r>
        <w:rPr>
          <w:sz w:val="20"/>
          <w:szCs w:val="20"/>
        </w:rPr>
        <w:t xml:space="preserve">A queuing system is required in order to architecturally de-couple ingest of data from its consumption. The UI should be able to read and display events independently of the system receiving the. The queuing system which is most likely to be used will be a simple in memory solution which will spill over to disk when full. In order to preserve messages and queue them to the UI, a persistent </w:t>
      </w:r>
      <w:proofErr w:type="spellStart"/>
      <w:r>
        <w:rPr>
          <w:sz w:val="20"/>
          <w:szCs w:val="20"/>
        </w:rPr>
        <w:t>ActiveMQ</w:t>
      </w:r>
      <w:proofErr w:type="spellEnd"/>
      <w:r>
        <w:rPr>
          <w:sz w:val="20"/>
          <w:szCs w:val="20"/>
        </w:rPr>
        <w:t xml:space="preserve"> solution may also be used. Access to the queue will be provided via an API.</w:t>
      </w:r>
    </w:p>
    <w:p w:rsidR="008365F6" w:rsidRDefault="008365F6" w:rsidP="008365F6">
      <w:pPr>
        <w:rPr>
          <w:lang w:eastAsia="x-none"/>
        </w:rPr>
      </w:pPr>
    </w:p>
    <w:p w:rsidR="008365F6" w:rsidRPr="008365F6" w:rsidRDefault="008365F6" w:rsidP="008365F6">
      <w:pPr>
        <w:rPr>
          <w:lang w:eastAsia="x-none"/>
        </w:rPr>
      </w:pPr>
    </w:p>
    <w:p w:rsidR="003E2109" w:rsidRDefault="00352CDE" w:rsidP="008365F6">
      <w:pPr>
        <w:pStyle w:val="Heading3"/>
        <w:spacing w:before="0" w:line="240" w:lineRule="auto"/>
        <w:ind w:left="1008" w:right="576"/>
        <w:jc w:val="both"/>
        <w:rPr>
          <w:rFonts w:ascii="Times New Roman" w:hAnsi="Times New Roman"/>
          <w:lang w:val="en-US"/>
        </w:rPr>
      </w:pPr>
      <w:bookmarkStart w:id="31" w:name="_Toc388820284"/>
      <w:bookmarkStart w:id="32" w:name="_Toc388822543"/>
      <w:r w:rsidRPr="004E74AC">
        <w:rPr>
          <w:rFonts w:ascii="Times New Roman" w:hAnsi="Times New Roman"/>
          <w:w w:val="127"/>
        </w:rPr>
        <w:t>3</w:t>
      </w:r>
      <w:r w:rsidR="003E2109" w:rsidRPr="004E74AC">
        <w:rPr>
          <w:rFonts w:ascii="Times New Roman" w:hAnsi="Times New Roman"/>
          <w:w w:val="127"/>
        </w:rPr>
        <w:t>.2</w:t>
      </w:r>
      <w:r w:rsidR="00D6272B" w:rsidRPr="004E74AC">
        <w:rPr>
          <w:rFonts w:ascii="Times New Roman" w:hAnsi="Times New Roman"/>
          <w:w w:val="127"/>
        </w:rPr>
        <w:t>.5</w:t>
      </w:r>
      <w:r w:rsidR="003E2109" w:rsidRPr="004E74AC">
        <w:rPr>
          <w:rFonts w:ascii="Times New Roman" w:hAnsi="Times New Roman"/>
        </w:rPr>
        <w:tab/>
      </w:r>
      <w:ins w:id="33" w:author="Michael Dreeling" w:date="2013-01-03T23:04:00Z">
        <w:r w:rsidR="003E2109" w:rsidRPr="004E74AC">
          <w:rPr>
            <w:rFonts w:ascii="Times New Roman" w:hAnsi="Times New Roman"/>
          </w:rPr>
          <w:t xml:space="preserve">  </w:t>
        </w:r>
      </w:ins>
      <w:r w:rsidR="003E2109" w:rsidRPr="004E74AC">
        <w:rPr>
          <w:rFonts w:ascii="Times New Roman" w:hAnsi="Times New Roman"/>
          <w:lang w:val="en-US"/>
        </w:rPr>
        <w:t>profile-manager</w:t>
      </w:r>
      <w:bookmarkEnd w:id="31"/>
      <w:bookmarkEnd w:id="32"/>
    </w:p>
    <w:p w:rsidR="008E6919" w:rsidRDefault="008E6919" w:rsidP="008E6919">
      <w:pPr>
        <w:rPr>
          <w:lang w:eastAsia="x-none"/>
        </w:rPr>
      </w:pPr>
      <w:r>
        <w:rPr>
          <w:lang w:eastAsia="x-none"/>
        </w:rPr>
        <w:tab/>
      </w:r>
    </w:p>
    <w:p w:rsidR="008E6919" w:rsidRDefault="008E6919" w:rsidP="008E6919">
      <w:pPr>
        <w:widowControl w:val="0"/>
        <w:autoSpaceDE w:val="0"/>
        <w:autoSpaceDN w:val="0"/>
        <w:adjustRightInd w:val="0"/>
        <w:ind w:left="1008" w:right="576" w:firstLine="720"/>
        <w:jc w:val="both"/>
        <w:rPr>
          <w:sz w:val="20"/>
          <w:szCs w:val="20"/>
        </w:rPr>
      </w:pPr>
      <w:r>
        <w:rPr>
          <w:sz w:val="20"/>
          <w:szCs w:val="20"/>
        </w:rPr>
        <w:t>A profile management system is necessary in order to store the applications which a user wishes to monitor. This will be implemented as part of the MySQL database for the SSH Multi-Client application. A user will be able to store profiles containing information about the following entities</w:t>
      </w:r>
    </w:p>
    <w:p w:rsidR="008E6919" w:rsidRDefault="008E6919" w:rsidP="008E6919">
      <w:pPr>
        <w:widowControl w:val="0"/>
        <w:autoSpaceDE w:val="0"/>
        <w:autoSpaceDN w:val="0"/>
        <w:adjustRightInd w:val="0"/>
        <w:ind w:left="1008" w:right="576" w:firstLine="720"/>
        <w:jc w:val="both"/>
        <w:rPr>
          <w:sz w:val="20"/>
          <w:szCs w:val="20"/>
        </w:rPr>
      </w:pPr>
    </w:p>
    <w:p w:rsidR="008E6919" w:rsidRDefault="008E6919" w:rsidP="00E928F7">
      <w:pPr>
        <w:pStyle w:val="ListParagraph"/>
        <w:widowControl w:val="0"/>
        <w:numPr>
          <w:ilvl w:val="0"/>
          <w:numId w:val="8"/>
        </w:numPr>
        <w:autoSpaceDE w:val="0"/>
        <w:autoSpaceDN w:val="0"/>
        <w:adjustRightInd w:val="0"/>
        <w:ind w:right="576"/>
        <w:jc w:val="both"/>
        <w:rPr>
          <w:sz w:val="20"/>
          <w:szCs w:val="20"/>
        </w:rPr>
      </w:pPr>
      <w:r>
        <w:rPr>
          <w:sz w:val="20"/>
          <w:szCs w:val="20"/>
        </w:rPr>
        <w:t>Environments (</w:t>
      </w:r>
      <w:proofErr w:type="spellStart"/>
      <w:r>
        <w:rPr>
          <w:sz w:val="20"/>
          <w:szCs w:val="20"/>
        </w:rPr>
        <w:t>i.e</w:t>
      </w:r>
      <w:proofErr w:type="spellEnd"/>
      <w:r>
        <w:rPr>
          <w:sz w:val="20"/>
          <w:szCs w:val="20"/>
        </w:rPr>
        <w:t xml:space="preserve"> Production, Test)</w:t>
      </w:r>
    </w:p>
    <w:p w:rsidR="008E6919" w:rsidRDefault="008E6919" w:rsidP="00E928F7">
      <w:pPr>
        <w:pStyle w:val="ListParagraph"/>
        <w:widowControl w:val="0"/>
        <w:numPr>
          <w:ilvl w:val="0"/>
          <w:numId w:val="8"/>
        </w:numPr>
        <w:autoSpaceDE w:val="0"/>
        <w:autoSpaceDN w:val="0"/>
        <w:adjustRightInd w:val="0"/>
        <w:ind w:right="576"/>
        <w:jc w:val="both"/>
        <w:rPr>
          <w:sz w:val="20"/>
          <w:szCs w:val="20"/>
        </w:rPr>
      </w:pPr>
      <w:r>
        <w:rPr>
          <w:sz w:val="20"/>
          <w:szCs w:val="20"/>
        </w:rPr>
        <w:t>Nodes (</w:t>
      </w:r>
      <w:proofErr w:type="spellStart"/>
      <w:r w:rsidR="00504D77">
        <w:rPr>
          <w:sz w:val="20"/>
          <w:szCs w:val="20"/>
        </w:rPr>
        <w:t>i,e</w:t>
      </w:r>
      <w:proofErr w:type="spellEnd"/>
      <w:r w:rsidR="00504D77">
        <w:rPr>
          <w:sz w:val="20"/>
          <w:szCs w:val="20"/>
        </w:rPr>
        <w:t xml:space="preserve"> Application Hosts such as an </w:t>
      </w:r>
      <w:r>
        <w:rPr>
          <w:sz w:val="20"/>
          <w:szCs w:val="20"/>
        </w:rPr>
        <w:t xml:space="preserve">Application Server, </w:t>
      </w:r>
      <w:proofErr w:type="spellStart"/>
      <w:r>
        <w:rPr>
          <w:sz w:val="20"/>
          <w:szCs w:val="20"/>
        </w:rPr>
        <w:t>Db</w:t>
      </w:r>
      <w:proofErr w:type="spellEnd"/>
      <w:r>
        <w:rPr>
          <w:sz w:val="20"/>
          <w:szCs w:val="20"/>
        </w:rPr>
        <w:t xml:space="preserve"> Server)</w:t>
      </w:r>
    </w:p>
    <w:p w:rsidR="008E6919" w:rsidRPr="008E6919" w:rsidRDefault="008E6919" w:rsidP="00E928F7">
      <w:pPr>
        <w:pStyle w:val="ListParagraph"/>
        <w:widowControl w:val="0"/>
        <w:numPr>
          <w:ilvl w:val="0"/>
          <w:numId w:val="8"/>
        </w:numPr>
        <w:autoSpaceDE w:val="0"/>
        <w:autoSpaceDN w:val="0"/>
        <w:adjustRightInd w:val="0"/>
        <w:ind w:right="576"/>
        <w:jc w:val="both"/>
        <w:rPr>
          <w:sz w:val="20"/>
          <w:szCs w:val="20"/>
        </w:rPr>
      </w:pPr>
      <w:r>
        <w:rPr>
          <w:sz w:val="20"/>
          <w:szCs w:val="20"/>
        </w:rPr>
        <w:t>Applications (</w:t>
      </w:r>
      <w:r w:rsidR="00504D77">
        <w:rPr>
          <w:sz w:val="20"/>
          <w:szCs w:val="20"/>
        </w:rPr>
        <w:t>The s</w:t>
      </w:r>
      <w:r>
        <w:rPr>
          <w:sz w:val="20"/>
          <w:szCs w:val="20"/>
        </w:rPr>
        <w:t>oftware being monitored)</w:t>
      </w:r>
    </w:p>
    <w:p w:rsidR="00504D77" w:rsidRPr="00504D77" w:rsidRDefault="00504D77" w:rsidP="00504D77">
      <w:pPr>
        <w:rPr>
          <w:lang w:eastAsia="x-none"/>
        </w:rPr>
      </w:pPr>
    </w:p>
    <w:p w:rsidR="003F613D" w:rsidRDefault="00352CDE" w:rsidP="008365F6">
      <w:pPr>
        <w:pStyle w:val="Heading3"/>
        <w:spacing w:before="0" w:line="240" w:lineRule="auto"/>
        <w:ind w:left="1008" w:right="576"/>
        <w:jc w:val="both"/>
        <w:rPr>
          <w:rFonts w:ascii="Times New Roman" w:hAnsi="Times New Roman"/>
          <w:lang w:val="en-US"/>
        </w:rPr>
      </w:pPr>
      <w:bookmarkStart w:id="34" w:name="_Toc388820285"/>
      <w:bookmarkStart w:id="35" w:name="_Toc388822544"/>
      <w:r w:rsidRPr="004E74AC">
        <w:rPr>
          <w:rFonts w:ascii="Times New Roman" w:hAnsi="Times New Roman"/>
          <w:w w:val="127"/>
        </w:rPr>
        <w:t>3</w:t>
      </w:r>
      <w:r w:rsidR="003E2109" w:rsidRPr="004E74AC">
        <w:rPr>
          <w:rFonts w:ascii="Times New Roman" w:hAnsi="Times New Roman"/>
          <w:w w:val="127"/>
        </w:rPr>
        <w:t>.2</w:t>
      </w:r>
      <w:r w:rsidR="00504D77">
        <w:rPr>
          <w:rFonts w:ascii="Times New Roman" w:hAnsi="Times New Roman"/>
          <w:w w:val="127"/>
        </w:rPr>
        <w:t>.6</w:t>
      </w:r>
      <w:r w:rsidR="003E2109" w:rsidRPr="004E74AC">
        <w:rPr>
          <w:rFonts w:ascii="Times New Roman" w:hAnsi="Times New Roman"/>
        </w:rPr>
        <w:tab/>
      </w:r>
      <w:ins w:id="36" w:author="Michael Dreeling" w:date="2013-01-03T23:04:00Z">
        <w:r w:rsidR="003E2109" w:rsidRPr="004E74AC">
          <w:rPr>
            <w:rFonts w:ascii="Times New Roman" w:hAnsi="Times New Roman"/>
          </w:rPr>
          <w:t xml:space="preserve">  </w:t>
        </w:r>
      </w:ins>
      <w:proofErr w:type="spellStart"/>
      <w:r w:rsidR="00AB0E3B" w:rsidRPr="004E74AC">
        <w:rPr>
          <w:rFonts w:ascii="Times New Roman" w:hAnsi="Times New Roman"/>
          <w:lang w:val="en-US"/>
        </w:rPr>
        <w:t>ui</w:t>
      </w:r>
      <w:proofErr w:type="spellEnd"/>
      <w:r w:rsidR="00AB0E3B" w:rsidRPr="004E74AC">
        <w:rPr>
          <w:rFonts w:ascii="Times New Roman" w:hAnsi="Times New Roman"/>
          <w:lang w:val="en-US"/>
        </w:rPr>
        <w:t>-dashboard</w:t>
      </w:r>
      <w:r w:rsidR="008365F6">
        <w:rPr>
          <w:rFonts w:ascii="Times New Roman" w:hAnsi="Times New Roman"/>
          <w:lang w:val="en-US"/>
        </w:rPr>
        <w:t xml:space="preserve"> and search</w:t>
      </w:r>
      <w:bookmarkEnd w:id="34"/>
      <w:bookmarkEnd w:id="35"/>
    </w:p>
    <w:p w:rsidR="008365F6" w:rsidRDefault="008365F6" w:rsidP="008365F6">
      <w:pPr>
        <w:rPr>
          <w:lang w:eastAsia="x-none"/>
        </w:rPr>
      </w:pPr>
    </w:p>
    <w:p w:rsidR="00C51DAB" w:rsidRPr="008E6919" w:rsidRDefault="00C51DAB" w:rsidP="00C51DAB">
      <w:pPr>
        <w:widowControl w:val="0"/>
        <w:autoSpaceDE w:val="0"/>
        <w:autoSpaceDN w:val="0"/>
        <w:adjustRightInd w:val="0"/>
        <w:ind w:left="1008" w:right="576" w:firstLine="720"/>
        <w:jc w:val="both"/>
        <w:rPr>
          <w:sz w:val="20"/>
          <w:szCs w:val="20"/>
        </w:rPr>
      </w:pPr>
      <w:r>
        <w:rPr>
          <w:sz w:val="20"/>
          <w:szCs w:val="20"/>
        </w:rPr>
        <w:t xml:space="preserve">Currently </w:t>
      </w:r>
      <w:proofErr w:type="spellStart"/>
      <w:r>
        <w:rPr>
          <w:sz w:val="20"/>
          <w:szCs w:val="20"/>
        </w:rPr>
        <w:t>Kibana</w:t>
      </w:r>
      <w:proofErr w:type="spellEnd"/>
      <w:r>
        <w:rPr>
          <w:sz w:val="20"/>
          <w:szCs w:val="20"/>
        </w:rPr>
        <w:t xml:space="preserve"> [15] is being investigated for use as a dashboard and </w:t>
      </w:r>
      <w:proofErr w:type="spellStart"/>
      <w:r>
        <w:rPr>
          <w:sz w:val="20"/>
          <w:szCs w:val="20"/>
        </w:rPr>
        <w:t>ElasticSearch</w:t>
      </w:r>
      <w:proofErr w:type="spellEnd"/>
      <w:r>
        <w:rPr>
          <w:sz w:val="20"/>
          <w:szCs w:val="20"/>
        </w:rPr>
        <w:t xml:space="preserve"> [16] for search capabilities of the data. These technologies are current in use by other streaming collection mechanisms such as GrayLog2. </w:t>
      </w:r>
    </w:p>
    <w:p w:rsidR="008365F6" w:rsidRPr="008365F6" w:rsidRDefault="008365F6" w:rsidP="008365F6">
      <w:pPr>
        <w:rPr>
          <w:lang w:eastAsia="x-none"/>
        </w:rPr>
      </w:pPr>
    </w:p>
    <w:p w:rsidR="00825C34" w:rsidRDefault="00825C34">
      <w:pPr>
        <w:rPr>
          <w:rFonts w:eastAsia="BatangChe"/>
          <w:w w:val="120"/>
        </w:rPr>
      </w:pPr>
      <w:r>
        <w:rPr>
          <w:rFonts w:eastAsia="BatangChe"/>
          <w:w w:val="120"/>
        </w:rPr>
        <w:br w:type="page"/>
      </w:r>
    </w:p>
    <w:p w:rsidR="003651F8" w:rsidRPr="00C01A7B" w:rsidRDefault="00AC5697" w:rsidP="00C01A7B">
      <w:pPr>
        <w:pStyle w:val="Heading1"/>
        <w:ind w:left="288" w:firstLine="720"/>
        <w:rPr>
          <w:rFonts w:ascii="Times New Roman" w:eastAsia="BatangChe" w:hAnsi="Times New Roman"/>
          <w:sz w:val="24"/>
          <w:szCs w:val="24"/>
        </w:rPr>
      </w:pPr>
      <w:bookmarkStart w:id="37" w:name="_Toc388822545"/>
      <w:r w:rsidRPr="00C01A7B">
        <w:rPr>
          <w:rFonts w:ascii="Times New Roman" w:eastAsia="BatangChe" w:hAnsi="Times New Roman"/>
          <w:w w:val="120"/>
          <w:sz w:val="24"/>
          <w:szCs w:val="24"/>
        </w:rPr>
        <w:lastRenderedPageBreak/>
        <w:t>4</w:t>
      </w:r>
      <w:r w:rsidRPr="00C01A7B">
        <w:rPr>
          <w:rFonts w:ascii="Times New Roman" w:eastAsia="BatangChe" w:hAnsi="Times New Roman"/>
          <w:w w:val="120"/>
          <w:sz w:val="24"/>
          <w:szCs w:val="24"/>
        </w:rPr>
        <w:tab/>
        <w:t>Research Questions Re-visited</w:t>
      </w:r>
      <w:bookmarkEnd w:id="37"/>
    </w:p>
    <w:p w:rsidR="003651F8" w:rsidRDefault="003651F8" w:rsidP="005B5986">
      <w:pPr>
        <w:widowControl w:val="0"/>
        <w:autoSpaceDE w:val="0"/>
        <w:autoSpaceDN w:val="0"/>
        <w:adjustRightInd w:val="0"/>
        <w:spacing w:line="250" w:lineRule="auto"/>
        <w:ind w:left="1008" w:right="576"/>
        <w:jc w:val="both"/>
        <w:rPr>
          <w:rFonts w:eastAsia="BatangChe"/>
          <w:sz w:val="17"/>
          <w:szCs w:val="17"/>
        </w:rPr>
      </w:pPr>
    </w:p>
    <w:p w:rsidR="005B5986" w:rsidRDefault="005B5986" w:rsidP="005B5986">
      <w:pPr>
        <w:widowControl w:val="0"/>
        <w:autoSpaceDE w:val="0"/>
        <w:autoSpaceDN w:val="0"/>
        <w:adjustRightInd w:val="0"/>
        <w:spacing w:line="250" w:lineRule="auto"/>
        <w:ind w:left="1008" w:right="576"/>
        <w:jc w:val="both"/>
        <w:rPr>
          <w:rFonts w:eastAsia="BatangChe"/>
          <w:sz w:val="20"/>
          <w:szCs w:val="20"/>
        </w:rPr>
      </w:pPr>
      <w:r>
        <w:rPr>
          <w:rFonts w:eastAsia="BatangChe"/>
          <w:sz w:val="20"/>
          <w:szCs w:val="20"/>
        </w:rPr>
        <w:t>Based on feedback received in 2013 on the dissertation proposal I felt the need to modify some of the wording in my initial research questions in order to provide more detail</w:t>
      </w:r>
    </w:p>
    <w:p w:rsidR="005B5986" w:rsidRDefault="005B5986" w:rsidP="005B5986">
      <w:pPr>
        <w:pStyle w:val="Default"/>
      </w:pPr>
    </w:p>
    <w:p w:rsidR="005B5986" w:rsidRPr="00306747" w:rsidRDefault="005B5986" w:rsidP="00E928F7">
      <w:pPr>
        <w:pStyle w:val="Default"/>
        <w:numPr>
          <w:ilvl w:val="0"/>
          <w:numId w:val="11"/>
        </w:numPr>
        <w:ind w:right="576"/>
        <w:jc w:val="both"/>
        <w:rPr>
          <w:sz w:val="20"/>
          <w:szCs w:val="20"/>
        </w:rPr>
      </w:pPr>
      <w:r w:rsidRPr="005B5986">
        <w:rPr>
          <w:sz w:val="20"/>
          <w:szCs w:val="20"/>
        </w:rPr>
        <w:t xml:space="preserve">Is it possible to build a completely passive </w:t>
      </w:r>
      <w:r>
        <w:rPr>
          <w:sz w:val="20"/>
          <w:szCs w:val="20"/>
        </w:rPr>
        <w:t>machine generated data</w:t>
      </w:r>
      <w:r w:rsidRPr="005B5986">
        <w:rPr>
          <w:sz w:val="20"/>
          <w:szCs w:val="20"/>
        </w:rPr>
        <w:t xml:space="preserve"> collector which can scale</w:t>
      </w:r>
      <w:r>
        <w:rPr>
          <w:sz w:val="20"/>
          <w:szCs w:val="20"/>
        </w:rPr>
        <w:t xml:space="preserve"> on all resources (</w:t>
      </w:r>
      <w:proofErr w:type="spellStart"/>
      <w:proofErr w:type="gramStart"/>
      <w:r>
        <w:rPr>
          <w:sz w:val="20"/>
          <w:szCs w:val="20"/>
        </w:rPr>
        <w:t>cpu</w:t>
      </w:r>
      <w:proofErr w:type="spellEnd"/>
      <w:proofErr w:type="gramEnd"/>
      <w:r>
        <w:rPr>
          <w:sz w:val="20"/>
          <w:szCs w:val="20"/>
        </w:rPr>
        <w:t xml:space="preserve">, network and memory) when centrally connected to, and reading data from </w:t>
      </w:r>
      <w:r w:rsidRPr="005B5986">
        <w:rPr>
          <w:sz w:val="20"/>
          <w:szCs w:val="20"/>
        </w:rPr>
        <w:t xml:space="preserve">a number of servers? </w:t>
      </w:r>
    </w:p>
    <w:p w:rsidR="003651F8" w:rsidRPr="00240AB8" w:rsidRDefault="005B5986" w:rsidP="00E928F7">
      <w:pPr>
        <w:pStyle w:val="Default"/>
        <w:numPr>
          <w:ilvl w:val="0"/>
          <w:numId w:val="11"/>
        </w:numPr>
        <w:ind w:right="576"/>
        <w:jc w:val="both"/>
        <w:rPr>
          <w:sz w:val="20"/>
          <w:szCs w:val="20"/>
        </w:rPr>
      </w:pPr>
      <w:r w:rsidRPr="005B5986">
        <w:rPr>
          <w:sz w:val="20"/>
          <w:szCs w:val="20"/>
        </w:rPr>
        <w:t>What is the impact such a system would have on the monitoring and</w:t>
      </w:r>
      <w:r>
        <w:rPr>
          <w:sz w:val="20"/>
          <w:szCs w:val="20"/>
        </w:rPr>
        <w:t xml:space="preserve"> monitored servers (</w:t>
      </w:r>
      <w:proofErr w:type="spellStart"/>
      <w:proofErr w:type="gramStart"/>
      <w:r>
        <w:rPr>
          <w:sz w:val="20"/>
          <w:szCs w:val="20"/>
        </w:rPr>
        <w:t>cpu</w:t>
      </w:r>
      <w:proofErr w:type="spellEnd"/>
      <w:proofErr w:type="gramEnd"/>
      <w:r>
        <w:rPr>
          <w:sz w:val="20"/>
          <w:szCs w:val="20"/>
        </w:rPr>
        <w:t>, memory</w:t>
      </w:r>
      <w:r w:rsidRPr="005B5986">
        <w:rPr>
          <w:sz w:val="20"/>
          <w:szCs w:val="20"/>
        </w:rPr>
        <w:t xml:space="preserve">) and on the network bandwidth between them. </w:t>
      </w:r>
    </w:p>
    <w:p w:rsidR="003651F8" w:rsidRPr="00C01A7B" w:rsidRDefault="00AC5697" w:rsidP="00C01A7B">
      <w:pPr>
        <w:pStyle w:val="Heading1"/>
        <w:ind w:left="288" w:firstLine="720"/>
        <w:rPr>
          <w:rFonts w:ascii="Times New Roman" w:eastAsia="BatangChe" w:hAnsi="Times New Roman"/>
          <w:sz w:val="24"/>
          <w:szCs w:val="24"/>
        </w:rPr>
      </w:pPr>
      <w:bookmarkStart w:id="38" w:name="_Toc388822546"/>
      <w:r w:rsidRPr="00C01A7B">
        <w:rPr>
          <w:rFonts w:ascii="Times New Roman" w:eastAsia="BatangChe" w:hAnsi="Times New Roman"/>
          <w:sz w:val="24"/>
          <w:szCs w:val="24"/>
        </w:rPr>
        <w:t>5</w:t>
      </w:r>
      <w:r w:rsidR="003651F8" w:rsidRPr="00C01A7B">
        <w:rPr>
          <w:rFonts w:ascii="Times New Roman" w:eastAsia="BatangChe" w:hAnsi="Times New Roman"/>
          <w:sz w:val="24"/>
          <w:szCs w:val="24"/>
        </w:rPr>
        <w:t xml:space="preserve">  </w:t>
      </w:r>
      <w:r w:rsidR="003651F8" w:rsidRPr="00C01A7B">
        <w:rPr>
          <w:rFonts w:ascii="Times New Roman" w:eastAsia="BatangChe" w:hAnsi="Times New Roman"/>
          <w:spacing w:val="43"/>
          <w:sz w:val="24"/>
          <w:szCs w:val="24"/>
        </w:rPr>
        <w:t xml:space="preserve"> </w:t>
      </w:r>
      <w:r w:rsidR="003651F8" w:rsidRPr="00C01A7B">
        <w:rPr>
          <w:rFonts w:ascii="Times New Roman" w:eastAsia="BatangChe" w:hAnsi="Times New Roman"/>
          <w:w w:val="120"/>
          <w:sz w:val="24"/>
          <w:szCs w:val="24"/>
        </w:rPr>
        <w:t>Resear</w:t>
      </w:r>
      <w:r w:rsidR="003651F8" w:rsidRPr="00C01A7B">
        <w:rPr>
          <w:rFonts w:ascii="Times New Roman" w:eastAsia="BatangChe" w:hAnsi="Times New Roman"/>
          <w:spacing w:val="-8"/>
          <w:w w:val="120"/>
          <w:sz w:val="24"/>
          <w:szCs w:val="24"/>
        </w:rPr>
        <w:t>c</w:t>
      </w:r>
      <w:r w:rsidR="003651F8" w:rsidRPr="00C01A7B">
        <w:rPr>
          <w:rFonts w:ascii="Times New Roman" w:eastAsia="BatangChe" w:hAnsi="Times New Roman"/>
          <w:w w:val="120"/>
          <w:sz w:val="24"/>
          <w:szCs w:val="24"/>
        </w:rPr>
        <w:t>h</w:t>
      </w:r>
      <w:r w:rsidR="003651F8" w:rsidRPr="00C01A7B">
        <w:rPr>
          <w:rFonts w:ascii="Times New Roman" w:eastAsia="BatangChe" w:hAnsi="Times New Roman"/>
          <w:spacing w:val="23"/>
          <w:w w:val="120"/>
          <w:sz w:val="24"/>
          <w:szCs w:val="24"/>
        </w:rPr>
        <w:t xml:space="preserve"> </w:t>
      </w:r>
      <w:r w:rsidR="003651F8" w:rsidRPr="00C01A7B">
        <w:rPr>
          <w:rFonts w:ascii="Times New Roman" w:eastAsia="BatangChe" w:hAnsi="Times New Roman"/>
          <w:w w:val="122"/>
          <w:sz w:val="24"/>
          <w:szCs w:val="24"/>
        </w:rPr>
        <w:t>Meth</w:t>
      </w:r>
      <w:r w:rsidR="003651F8" w:rsidRPr="00C01A7B">
        <w:rPr>
          <w:rFonts w:ascii="Times New Roman" w:eastAsia="BatangChe" w:hAnsi="Times New Roman"/>
          <w:spacing w:val="7"/>
          <w:w w:val="122"/>
          <w:sz w:val="24"/>
          <w:szCs w:val="24"/>
        </w:rPr>
        <w:t>o</w:t>
      </w:r>
      <w:r w:rsidR="003651F8" w:rsidRPr="00C01A7B">
        <w:rPr>
          <w:rFonts w:ascii="Times New Roman" w:eastAsia="BatangChe" w:hAnsi="Times New Roman"/>
          <w:w w:val="115"/>
          <w:sz w:val="24"/>
          <w:szCs w:val="24"/>
        </w:rPr>
        <w:t>dology</w:t>
      </w:r>
      <w:bookmarkEnd w:id="38"/>
    </w:p>
    <w:p w:rsidR="003651F8" w:rsidRDefault="003651F8" w:rsidP="005B5986">
      <w:pPr>
        <w:widowControl w:val="0"/>
        <w:autoSpaceDE w:val="0"/>
        <w:autoSpaceDN w:val="0"/>
        <w:adjustRightInd w:val="0"/>
        <w:spacing w:line="250" w:lineRule="auto"/>
        <w:ind w:left="1008" w:right="576"/>
        <w:jc w:val="both"/>
        <w:rPr>
          <w:rFonts w:eastAsia="BatangChe"/>
          <w:sz w:val="17"/>
          <w:szCs w:val="17"/>
        </w:rPr>
      </w:pPr>
    </w:p>
    <w:p w:rsidR="009E7194" w:rsidRPr="009E7194" w:rsidRDefault="009E7194" w:rsidP="005B5986">
      <w:pPr>
        <w:widowControl w:val="0"/>
        <w:autoSpaceDE w:val="0"/>
        <w:autoSpaceDN w:val="0"/>
        <w:adjustRightInd w:val="0"/>
        <w:spacing w:line="250" w:lineRule="auto"/>
        <w:ind w:left="1008" w:right="576"/>
        <w:jc w:val="both"/>
        <w:rPr>
          <w:rFonts w:eastAsia="BatangChe"/>
          <w:sz w:val="20"/>
          <w:szCs w:val="20"/>
        </w:rPr>
      </w:pPr>
      <w:r w:rsidRPr="009E7194">
        <w:rPr>
          <w:rFonts w:eastAsia="BatangChe"/>
          <w:sz w:val="20"/>
          <w:szCs w:val="20"/>
        </w:rPr>
        <w:t>I have made some slight changes to the research methodology</w:t>
      </w:r>
      <w:r w:rsidR="00505A91">
        <w:rPr>
          <w:rFonts w:eastAsia="BatangChe"/>
          <w:sz w:val="20"/>
          <w:szCs w:val="20"/>
        </w:rPr>
        <w:t>, updated dates</w:t>
      </w:r>
      <w:r w:rsidRPr="009E7194">
        <w:rPr>
          <w:rFonts w:eastAsia="BatangChe"/>
          <w:sz w:val="20"/>
          <w:szCs w:val="20"/>
        </w:rPr>
        <w:t xml:space="preserve"> based on my deferral</w:t>
      </w:r>
      <w:r w:rsidR="00AC5697">
        <w:rPr>
          <w:rFonts w:eastAsia="BatangChe"/>
          <w:sz w:val="20"/>
          <w:szCs w:val="20"/>
        </w:rPr>
        <w:t xml:space="preserve"> and also </w:t>
      </w:r>
      <w:r w:rsidR="00505A91">
        <w:rPr>
          <w:rFonts w:eastAsia="BatangChe"/>
          <w:sz w:val="20"/>
          <w:szCs w:val="20"/>
        </w:rPr>
        <w:t xml:space="preserve">update assumptions </w:t>
      </w:r>
      <w:r w:rsidR="00AC5697">
        <w:rPr>
          <w:rFonts w:eastAsia="BatangChe"/>
          <w:sz w:val="20"/>
          <w:szCs w:val="20"/>
        </w:rPr>
        <w:t xml:space="preserve">based on knowledge </w:t>
      </w:r>
      <w:r w:rsidR="00074434">
        <w:rPr>
          <w:rFonts w:eastAsia="BatangChe"/>
          <w:sz w:val="20"/>
          <w:szCs w:val="20"/>
        </w:rPr>
        <w:t xml:space="preserve">attained since last year, especially around the fact that </w:t>
      </w:r>
      <w:proofErr w:type="spellStart"/>
      <w:r w:rsidR="00074434">
        <w:rPr>
          <w:rFonts w:eastAsia="BatangChe"/>
          <w:sz w:val="20"/>
          <w:szCs w:val="20"/>
        </w:rPr>
        <w:t>Kibana</w:t>
      </w:r>
      <w:proofErr w:type="spellEnd"/>
      <w:r w:rsidR="000B13F6">
        <w:rPr>
          <w:rFonts w:eastAsia="BatangChe"/>
          <w:sz w:val="20"/>
          <w:szCs w:val="20"/>
        </w:rPr>
        <w:t xml:space="preserve"> [</w:t>
      </w:r>
      <w:r w:rsidR="000B13F6">
        <w:rPr>
          <w:sz w:val="20"/>
          <w:szCs w:val="20"/>
        </w:rPr>
        <w:t>15</w:t>
      </w:r>
      <w:r w:rsidR="000B13F6">
        <w:rPr>
          <w:sz w:val="20"/>
          <w:szCs w:val="20"/>
        </w:rPr>
        <w:t>]</w:t>
      </w:r>
      <w:r w:rsidR="00074434">
        <w:rPr>
          <w:rFonts w:eastAsia="BatangChe"/>
          <w:sz w:val="20"/>
          <w:szCs w:val="20"/>
        </w:rPr>
        <w:t xml:space="preserve"> has become a </w:t>
      </w:r>
      <w:r w:rsidR="00505A91">
        <w:rPr>
          <w:rFonts w:eastAsia="BatangChe"/>
          <w:sz w:val="20"/>
          <w:szCs w:val="20"/>
        </w:rPr>
        <w:t>very viable UI for this project.</w:t>
      </w:r>
    </w:p>
    <w:p w:rsidR="003651F8" w:rsidRDefault="003651F8" w:rsidP="005B5986">
      <w:pPr>
        <w:widowControl w:val="0"/>
        <w:autoSpaceDE w:val="0"/>
        <w:autoSpaceDN w:val="0"/>
        <w:adjustRightInd w:val="0"/>
        <w:spacing w:line="250" w:lineRule="auto"/>
        <w:ind w:left="1008" w:right="576"/>
        <w:jc w:val="both"/>
        <w:rPr>
          <w:rFonts w:eastAsia="BatangChe"/>
          <w:sz w:val="28"/>
          <w:szCs w:val="28"/>
        </w:rPr>
      </w:pPr>
    </w:p>
    <w:p w:rsidR="00074434" w:rsidRPr="00505A91" w:rsidRDefault="00074434" w:rsidP="00074434">
      <w:pPr>
        <w:pStyle w:val="Default"/>
        <w:spacing w:line="250" w:lineRule="auto"/>
        <w:ind w:left="1008" w:right="576"/>
        <w:jc w:val="both"/>
        <w:rPr>
          <w:b/>
          <w:bCs/>
          <w:sz w:val="20"/>
          <w:szCs w:val="20"/>
        </w:rPr>
      </w:pPr>
      <w:r w:rsidRPr="00505A91">
        <w:rPr>
          <w:b/>
          <w:bCs/>
          <w:sz w:val="20"/>
          <w:szCs w:val="20"/>
        </w:rPr>
        <w:t>5</w:t>
      </w:r>
      <w:r w:rsidRPr="00505A91">
        <w:rPr>
          <w:b/>
          <w:bCs/>
          <w:sz w:val="20"/>
          <w:szCs w:val="20"/>
        </w:rPr>
        <w:t xml:space="preserve">.1 WP1: Analysis. Expected Completion: 201301 </w:t>
      </w:r>
    </w:p>
    <w:p w:rsidR="00074434" w:rsidRPr="00074434" w:rsidRDefault="00074434" w:rsidP="00074434">
      <w:pPr>
        <w:pStyle w:val="Default"/>
        <w:spacing w:line="250" w:lineRule="auto"/>
        <w:ind w:left="1008" w:right="576"/>
        <w:jc w:val="both"/>
        <w:rPr>
          <w:sz w:val="20"/>
          <w:szCs w:val="20"/>
        </w:rPr>
      </w:pPr>
    </w:p>
    <w:p w:rsidR="00074434" w:rsidRPr="00074434" w:rsidRDefault="00074434" w:rsidP="00E928F7">
      <w:pPr>
        <w:pStyle w:val="Default"/>
        <w:numPr>
          <w:ilvl w:val="0"/>
          <w:numId w:val="10"/>
        </w:numPr>
        <w:spacing w:line="250" w:lineRule="auto"/>
        <w:ind w:right="576"/>
        <w:jc w:val="both"/>
        <w:rPr>
          <w:sz w:val="20"/>
          <w:szCs w:val="20"/>
        </w:rPr>
      </w:pPr>
      <w:r w:rsidRPr="00074434">
        <w:rPr>
          <w:sz w:val="20"/>
          <w:szCs w:val="20"/>
        </w:rPr>
        <w:t>Choose and validate transfer protocol as SSH</w:t>
      </w:r>
      <w:r>
        <w:rPr>
          <w:sz w:val="20"/>
          <w:szCs w:val="20"/>
        </w:rPr>
        <w:t xml:space="preserve">2 (expected duration: 2 days). </w:t>
      </w:r>
    </w:p>
    <w:p w:rsidR="00074434" w:rsidRPr="00074434" w:rsidRDefault="00074434" w:rsidP="00E928F7">
      <w:pPr>
        <w:pStyle w:val="Default"/>
        <w:numPr>
          <w:ilvl w:val="0"/>
          <w:numId w:val="10"/>
        </w:numPr>
        <w:spacing w:line="250" w:lineRule="auto"/>
        <w:ind w:right="576"/>
        <w:jc w:val="both"/>
        <w:rPr>
          <w:sz w:val="20"/>
          <w:szCs w:val="20"/>
        </w:rPr>
      </w:pPr>
      <w:r w:rsidRPr="00074434">
        <w:rPr>
          <w:sz w:val="20"/>
          <w:szCs w:val="20"/>
        </w:rPr>
        <w:t>Choose UI technolog</w:t>
      </w:r>
      <w:r>
        <w:rPr>
          <w:sz w:val="20"/>
          <w:szCs w:val="20"/>
        </w:rPr>
        <w:t xml:space="preserve">y (expected duration: 4 days). </w:t>
      </w:r>
    </w:p>
    <w:p w:rsidR="00074434" w:rsidRPr="00074434" w:rsidRDefault="00074434" w:rsidP="00E928F7">
      <w:pPr>
        <w:pStyle w:val="Default"/>
        <w:numPr>
          <w:ilvl w:val="0"/>
          <w:numId w:val="10"/>
        </w:numPr>
        <w:spacing w:line="250" w:lineRule="auto"/>
        <w:ind w:right="576"/>
        <w:jc w:val="both"/>
        <w:rPr>
          <w:sz w:val="20"/>
          <w:szCs w:val="20"/>
        </w:rPr>
      </w:pPr>
      <w:r w:rsidRPr="00074434">
        <w:rPr>
          <w:sz w:val="20"/>
          <w:szCs w:val="20"/>
        </w:rPr>
        <w:t xml:space="preserve">Choose server side development language and database system (expected duration: 4 days). </w:t>
      </w:r>
    </w:p>
    <w:p w:rsidR="00074434" w:rsidRPr="00074434" w:rsidRDefault="00074434" w:rsidP="00074434">
      <w:pPr>
        <w:pStyle w:val="Default"/>
        <w:spacing w:line="250" w:lineRule="auto"/>
        <w:ind w:left="1008" w:right="576"/>
        <w:jc w:val="both"/>
        <w:rPr>
          <w:sz w:val="20"/>
          <w:szCs w:val="20"/>
        </w:rPr>
      </w:pPr>
    </w:p>
    <w:p w:rsidR="00074434" w:rsidRPr="00505A91" w:rsidRDefault="00074434" w:rsidP="00074434">
      <w:pPr>
        <w:pStyle w:val="Default"/>
        <w:spacing w:line="250" w:lineRule="auto"/>
        <w:ind w:left="1008" w:right="576"/>
        <w:jc w:val="both"/>
        <w:rPr>
          <w:b/>
          <w:bCs/>
          <w:sz w:val="20"/>
          <w:szCs w:val="20"/>
        </w:rPr>
      </w:pPr>
      <w:r w:rsidRPr="00505A91">
        <w:rPr>
          <w:b/>
          <w:bCs/>
          <w:sz w:val="20"/>
          <w:szCs w:val="20"/>
        </w:rPr>
        <w:t>5</w:t>
      </w:r>
      <w:r w:rsidRPr="00505A91">
        <w:rPr>
          <w:b/>
          <w:bCs/>
          <w:sz w:val="20"/>
          <w:szCs w:val="20"/>
        </w:rPr>
        <w:t xml:space="preserve">.2 WP2: Design. Expected Completion: 201303 </w:t>
      </w:r>
    </w:p>
    <w:p w:rsidR="00074434" w:rsidRPr="00074434" w:rsidRDefault="00074434" w:rsidP="00074434">
      <w:pPr>
        <w:pStyle w:val="Default"/>
        <w:spacing w:line="250" w:lineRule="auto"/>
        <w:ind w:left="1008" w:right="576"/>
        <w:jc w:val="both"/>
        <w:rPr>
          <w:sz w:val="20"/>
          <w:szCs w:val="20"/>
        </w:rPr>
      </w:pPr>
    </w:p>
    <w:p w:rsidR="00074434" w:rsidRPr="00074434" w:rsidRDefault="00074434" w:rsidP="00E928F7">
      <w:pPr>
        <w:pStyle w:val="Default"/>
        <w:numPr>
          <w:ilvl w:val="0"/>
          <w:numId w:val="12"/>
        </w:numPr>
        <w:spacing w:line="250" w:lineRule="auto"/>
        <w:ind w:right="576"/>
        <w:jc w:val="both"/>
        <w:rPr>
          <w:sz w:val="20"/>
          <w:szCs w:val="20"/>
        </w:rPr>
      </w:pPr>
      <w:r w:rsidRPr="00074434">
        <w:rPr>
          <w:sz w:val="20"/>
          <w:szCs w:val="20"/>
        </w:rPr>
        <w:t>Design multi-client SSH data siphoning server</w:t>
      </w:r>
      <w:r>
        <w:rPr>
          <w:sz w:val="20"/>
          <w:szCs w:val="20"/>
        </w:rPr>
        <w:t>. (</w:t>
      </w:r>
      <w:proofErr w:type="gramStart"/>
      <w:r>
        <w:rPr>
          <w:sz w:val="20"/>
          <w:szCs w:val="20"/>
        </w:rPr>
        <w:t>expected</w:t>
      </w:r>
      <w:proofErr w:type="gramEnd"/>
      <w:r>
        <w:rPr>
          <w:sz w:val="20"/>
          <w:szCs w:val="20"/>
        </w:rPr>
        <w:t xml:space="preserve"> duration: 7 days). </w:t>
      </w:r>
    </w:p>
    <w:p w:rsidR="00074434" w:rsidRPr="00074434" w:rsidRDefault="00074434" w:rsidP="00E928F7">
      <w:pPr>
        <w:pStyle w:val="Default"/>
        <w:numPr>
          <w:ilvl w:val="0"/>
          <w:numId w:val="12"/>
        </w:numPr>
        <w:spacing w:line="250" w:lineRule="auto"/>
        <w:ind w:right="576"/>
        <w:jc w:val="both"/>
        <w:rPr>
          <w:sz w:val="20"/>
          <w:szCs w:val="20"/>
        </w:rPr>
      </w:pPr>
      <w:r w:rsidRPr="00074434">
        <w:rPr>
          <w:sz w:val="20"/>
          <w:szCs w:val="20"/>
        </w:rPr>
        <w:t>Design database schema to store application profile</w:t>
      </w:r>
      <w:r>
        <w:rPr>
          <w:sz w:val="20"/>
          <w:szCs w:val="20"/>
        </w:rPr>
        <w:t xml:space="preserve">s (expected duration: 7 days). </w:t>
      </w:r>
    </w:p>
    <w:p w:rsidR="00074434" w:rsidRPr="00074434" w:rsidRDefault="00074434" w:rsidP="00EA5CE0">
      <w:pPr>
        <w:pStyle w:val="Default"/>
        <w:spacing w:line="250" w:lineRule="auto"/>
        <w:ind w:right="576"/>
        <w:jc w:val="both"/>
        <w:rPr>
          <w:sz w:val="20"/>
          <w:szCs w:val="20"/>
        </w:rPr>
      </w:pPr>
    </w:p>
    <w:p w:rsidR="00074434" w:rsidRPr="00505A91" w:rsidRDefault="00074434" w:rsidP="00074434">
      <w:pPr>
        <w:pStyle w:val="Default"/>
        <w:spacing w:line="250" w:lineRule="auto"/>
        <w:ind w:left="1008" w:right="576"/>
        <w:jc w:val="both"/>
        <w:rPr>
          <w:b/>
          <w:bCs/>
          <w:sz w:val="20"/>
          <w:szCs w:val="20"/>
        </w:rPr>
      </w:pPr>
      <w:r w:rsidRPr="00505A91">
        <w:rPr>
          <w:b/>
          <w:bCs/>
          <w:sz w:val="20"/>
          <w:szCs w:val="20"/>
        </w:rPr>
        <w:t>5</w:t>
      </w:r>
      <w:r w:rsidRPr="00505A91">
        <w:rPr>
          <w:b/>
          <w:bCs/>
          <w:sz w:val="20"/>
          <w:szCs w:val="20"/>
        </w:rPr>
        <w:t>.3 WP3: Implementati</w:t>
      </w:r>
      <w:r w:rsidR="00EA5CE0" w:rsidRPr="00505A91">
        <w:rPr>
          <w:b/>
          <w:bCs/>
          <w:sz w:val="20"/>
          <w:szCs w:val="20"/>
        </w:rPr>
        <w:t>on. Expected Completion: 201407</w:t>
      </w:r>
    </w:p>
    <w:p w:rsidR="00074434" w:rsidRPr="00074434" w:rsidRDefault="00074434" w:rsidP="00074434">
      <w:pPr>
        <w:pStyle w:val="Default"/>
        <w:spacing w:line="250" w:lineRule="auto"/>
        <w:ind w:left="1008" w:right="576"/>
        <w:jc w:val="both"/>
        <w:rPr>
          <w:sz w:val="20"/>
          <w:szCs w:val="20"/>
        </w:rPr>
      </w:pPr>
    </w:p>
    <w:p w:rsidR="00074434" w:rsidRPr="00074434" w:rsidRDefault="00074434" w:rsidP="00E928F7">
      <w:pPr>
        <w:pStyle w:val="Default"/>
        <w:numPr>
          <w:ilvl w:val="0"/>
          <w:numId w:val="13"/>
        </w:numPr>
        <w:spacing w:line="250" w:lineRule="auto"/>
        <w:ind w:right="576"/>
        <w:jc w:val="both"/>
        <w:rPr>
          <w:sz w:val="20"/>
          <w:szCs w:val="20"/>
        </w:rPr>
      </w:pPr>
      <w:r w:rsidRPr="00074434">
        <w:rPr>
          <w:sz w:val="20"/>
          <w:szCs w:val="20"/>
        </w:rPr>
        <w:t>Implement multi-client SSH data siphoning serve</w:t>
      </w:r>
      <w:r>
        <w:rPr>
          <w:sz w:val="20"/>
          <w:szCs w:val="20"/>
        </w:rPr>
        <w:t xml:space="preserve">r (expected duration: 30 days) </w:t>
      </w:r>
    </w:p>
    <w:p w:rsidR="00074434" w:rsidRPr="00074434" w:rsidRDefault="00074434" w:rsidP="00E928F7">
      <w:pPr>
        <w:pStyle w:val="Default"/>
        <w:numPr>
          <w:ilvl w:val="0"/>
          <w:numId w:val="13"/>
        </w:numPr>
        <w:spacing w:line="250" w:lineRule="auto"/>
        <w:ind w:right="576"/>
        <w:jc w:val="both"/>
        <w:rPr>
          <w:sz w:val="20"/>
          <w:szCs w:val="20"/>
        </w:rPr>
      </w:pPr>
      <w:r>
        <w:rPr>
          <w:sz w:val="20"/>
          <w:szCs w:val="20"/>
        </w:rPr>
        <w:t xml:space="preserve">Integrate </w:t>
      </w:r>
      <w:proofErr w:type="spellStart"/>
      <w:r>
        <w:rPr>
          <w:sz w:val="20"/>
          <w:szCs w:val="20"/>
        </w:rPr>
        <w:t>ElasticSearch</w:t>
      </w:r>
      <w:proofErr w:type="spellEnd"/>
      <w:r>
        <w:rPr>
          <w:sz w:val="20"/>
          <w:szCs w:val="20"/>
        </w:rPr>
        <w:t xml:space="preserve"> with </w:t>
      </w:r>
      <w:proofErr w:type="spellStart"/>
      <w:r>
        <w:rPr>
          <w:sz w:val="20"/>
          <w:szCs w:val="20"/>
        </w:rPr>
        <w:t>Kibana</w:t>
      </w:r>
      <w:proofErr w:type="spellEnd"/>
      <w:r w:rsidRPr="00074434">
        <w:rPr>
          <w:sz w:val="20"/>
          <w:szCs w:val="20"/>
        </w:rPr>
        <w:t xml:space="preserve"> U</w:t>
      </w:r>
      <w:r>
        <w:rPr>
          <w:sz w:val="20"/>
          <w:szCs w:val="20"/>
        </w:rPr>
        <w:t xml:space="preserve">I (expected duration: 15 days) </w:t>
      </w:r>
    </w:p>
    <w:p w:rsidR="00074434" w:rsidRPr="00505A91" w:rsidRDefault="00074434" w:rsidP="00074434">
      <w:pPr>
        <w:pStyle w:val="Default"/>
        <w:pageBreakBefore/>
        <w:spacing w:line="250" w:lineRule="auto"/>
        <w:ind w:left="1008" w:right="576"/>
        <w:jc w:val="both"/>
        <w:rPr>
          <w:b/>
          <w:sz w:val="20"/>
          <w:szCs w:val="20"/>
        </w:rPr>
      </w:pPr>
      <w:r w:rsidRPr="00505A91">
        <w:rPr>
          <w:b/>
          <w:bCs/>
          <w:sz w:val="20"/>
          <w:szCs w:val="20"/>
        </w:rPr>
        <w:lastRenderedPageBreak/>
        <w:t>5</w:t>
      </w:r>
      <w:r w:rsidRPr="00505A91">
        <w:rPr>
          <w:b/>
          <w:bCs/>
          <w:sz w:val="20"/>
          <w:szCs w:val="20"/>
        </w:rPr>
        <w:t>.4 WP4: Data Analysis. Expected Completion: 201</w:t>
      </w:r>
      <w:r w:rsidR="00ED5A43" w:rsidRPr="00505A91">
        <w:rPr>
          <w:b/>
          <w:bCs/>
          <w:sz w:val="20"/>
          <w:szCs w:val="20"/>
        </w:rPr>
        <w:t>4</w:t>
      </w:r>
      <w:r w:rsidRPr="00505A91">
        <w:rPr>
          <w:b/>
          <w:bCs/>
          <w:sz w:val="20"/>
          <w:szCs w:val="20"/>
        </w:rPr>
        <w:t xml:space="preserve">07 </w:t>
      </w:r>
      <w:r w:rsidRPr="00505A91">
        <w:rPr>
          <w:b/>
          <w:bCs/>
          <w:sz w:val="20"/>
          <w:szCs w:val="20"/>
        </w:rPr>
        <w:br/>
      </w:r>
    </w:p>
    <w:p w:rsidR="00074434" w:rsidRPr="00C01A7B" w:rsidRDefault="00074434" w:rsidP="00E928F7">
      <w:pPr>
        <w:pStyle w:val="Default"/>
        <w:numPr>
          <w:ilvl w:val="0"/>
          <w:numId w:val="14"/>
        </w:numPr>
        <w:spacing w:line="250" w:lineRule="auto"/>
        <w:ind w:right="576"/>
        <w:jc w:val="both"/>
        <w:rPr>
          <w:sz w:val="20"/>
          <w:szCs w:val="20"/>
        </w:rPr>
      </w:pPr>
      <w:r w:rsidRPr="00074434">
        <w:rPr>
          <w:sz w:val="20"/>
          <w:szCs w:val="20"/>
        </w:rPr>
        <w:t xml:space="preserve">Run load tests on multi-node network on Amazon EC2 (&gt;10 nodes) (expected duration: 5 days) </w:t>
      </w:r>
    </w:p>
    <w:p w:rsidR="00074434" w:rsidRPr="00C01A7B" w:rsidRDefault="00074434" w:rsidP="00E928F7">
      <w:pPr>
        <w:pStyle w:val="Default"/>
        <w:numPr>
          <w:ilvl w:val="0"/>
          <w:numId w:val="14"/>
        </w:numPr>
        <w:spacing w:line="250" w:lineRule="auto"/>
        <w:ind w:right="576"/>
        <w:jc w:val="both"/>
        <w:rPr>
          <w:sz w:val="20"/>
          <w:szCs w:val="20"/>
        </w:rPr>
      </w:pPr>
      <w:r w:rsidRPr="00074434">
        <w:rPr>
          <w:sz w:val="20"/>
          <w:szCs w:val="20"/>
        </w:rPr>
        <w:t xml:space="preserve">Test and Analyze effect of SSH2 compression on data delivery (expected duration: 3 days) </w:t>
      </w:r>
    </w:p>
    <w:p w:rsidR="00074434" w:rsidRPr="00074434" w:rsidRDefault="00074434" w:rsidP="00E928F7">
      <w:pPr>
        <w:pStyle w:val="Default"/>
        <w:numPr>
          <w:ilvl w:val="0"/>
          <w:numId w:val="14"/>
        </w:numPr>
        <w:spacing w:line="250" w:lineRule="auto"/>
        <w:ind w:right="576"/>
        <w:jc w:val="both"/>
        <w:rPr>
          <w:sz w:val="20"/>
          <w:szCs w:val="20"/>
        </w:rPr>
      </w:pPr>
      <w:r w:rsidRPr="00074434">
        <w:rPr>
          <w:sz w:val="20"/>
          <w:szCs w:val="20"/>
        </w:rPr>
        <w:t xml:space="preserve">Load Test UI (expected duration: 2 days) </w:t>
      </w:r>
    </w:p>
    <w:p w:rsidR="00074434" w:rsidRPr="00074434" w:rsidRDefault="00074434" w:rsidP="00074434">
      <w:pPr>
        <w:pStyle w:val="Default"/>
        <w:spacing w:line="250" w:lineRule="auto"/>
        <w:ind w:left="1008" w:right="576"/>
        <w:jc w:val="both"/>
        <w:rPr>
          <w:sz w:val="20"/>
          <w:szCs w:val="20"/>
        </w:rPr>
      </w:pPr>
    </w:p>
    <w:p w:rsidR="00074434" w:rsidRPr="00505A91" w:rsidRDefault="00074434" w:rsidP="00074434">
      <w:pPr>
        <w:pStyle w:val="Default"/>
        <w:spacing w:line="250" w:lineRule="auto"/>
        <w:ind w:left="1008" w:right="576"/>
        <w:jc w:val="both"/>
        <w:rPr>
          <w:b/>
          <w:bCs/>
          <w:sz w:val="20"/>
          <w:szCs w:val="20"/>
        </w:rPr>
      </w:pPr>
      <w:r w:rsidRPr="00505A91">
        <w:rPr>
          <w:b/>
          <w:bCs/>
          <w:sz w:val="20"/>
          <w:szCs w:val="20"/>
        </w:rPr>
        <w:t>5</w:t>
      </w:r>
      <w:r w:rsidRPr="00505A91">
        <w:rPr>
          <w:b/>
          <w:bCs/>
          <w:sz w:val="20"/>
          <w:szCs w:val="20"/>
        </w:rPr>
        <w:t xml:space="preserve">.5 WP5: Final Write Up. Expected Completion: 201308 </w:t>
      </w:r>
    </w:p>
    <w:p w:rsidR="00ED5A43" w:rsidRPr="00ED5A43" w:rsidRDefault="00ED5A43" w:rsidP="00074434">
      <w:pPr>
        <w:pStyle w:val="Default"/>
        <w:spacing w:line="250" w:lineRule="auto"/>
        <w:ind w:left="1008" w:right="576"/>
        <w:jc w:val="both"/>
        <w:rPr>
          <w:sz w:val="20"/>
          <w:szCs w:val="20"/>
        </w:rPr>
      </w:pPr>
    </w:p>
    <w:p w:rsidR="003651F8" w:rsidRPr="000B13F6" w:rsidRDefault="00074434" w:rsidP="00E928F7">
      <w:pPr>
        <w:pStyle w:val="Default"/>
        <w:numPr>
          <w:ilvl w:val="0"/>
          <w:numId w:val="15"/>
        </w:numPr>
        <w:spacing w:line="250" w:lineRule="auto"/>
        <w:ind w:right="576"/>
        <w:jc w:val="both"/>
        <w:rPr>
          <w:sz w:val="20"/>
          <w:szCs w:val="20"/>
        </w:rPr>
        <w:sectPr w:rsidR="003651F8" w:rsidRPr="000B13F6">
          <w:pgSz w:w="11900" w:h="16840"/>
          <w:pgMar w:top="1580" w:right="1680" w:bottom="280" w:left="1680" w:header="720" w:footer="720" w:gutter="0"/>
          <w:cols w:space="720"/>
          <w:noEndnote/>
        </w:sectPr>
      </w:pPr>
      <w:r w:rsidRPr="00074434">
        <w:rPr>
          <w:sz w:val="20"/>
          <w:szCs w:val="20"/>
        </w:rPr>
        <w:t xml:space="preserve">Dissertation write-up. (Expected duration 30 days) </w:t>
      </w:r>
    </w:p>
    <w:p w:rsidR="003651F8" w:rsidRPr="00A06B9C" w:rsidRDefault="00AA6673" w:rsidP="000B13F6">
      <w:pPr>
        <w:pStyle w:val="Heading1"/>
        <w:ind w:left="288" w:firstLine="720"/>
        <w:rPr>
          <w:rFonts w:ascii="Times New Roman" w:eastAsia="BatangChe" w:hAnsi="Times New Roman"/>
          <w:sz w:val="24"/>
          <w:szCs w:val="24"/>
        </w:rPr>
      </w:pPr>
      <w:bookmarkStart w:id="39" w:name="_Toc388822547"/>
      <w:r w:rsidRPr="00A06B9C">
        <w:rPr>
          <w:rFonts w:ascii="Times New Roman" w:eastAsia="BatangChe" w:hAnsi="Times New Roman"/>
          <w:sz w:val="24"/>
          <w:szCs w:val="24"/>
        </w:rPr>
        <w:lastRenderedPageBreak/>
        <w:t>6</w:t>
      </w:r>
      <w:r w:rsidR="003651F8" w:rsidRPr="00A06B9C">
        <w:rPr>
          <w:rFonts w:ascii="Times New Roman" w:eastAsia="BatangChe" w:hAnsi="Times New Roman"/>
          <w:sz w:val="24"/>
          <w:szCs w:val="24"/>
        </w:rPr>
        <w:t xml:space="preserve">   </w:t>
      </w:r>
      <w:r w:rsidR="003651F8" w:rsidRPr="00A06B9C">
        <w:rPr>
          <w:rFonts w:ascii="Times New Roman" w:eastAsia="BatangChe" w:hAnsi="Times New Roman"/>
          <w:spacing w:val="43"/>
          <w:sz w:val="24"/>
          <w:szCs w:val="24"/>
        </w:rPr>
        <w:t xml:space="preserve"> </w:t>
      </w:r>
      <w:r w:rsidR="003651F8" w:rsidRPr="00A06B9C">
        <w:rPr>
          <w:rFonts w:ascii="Times New Roman" w:eastAsia="BatangChe" w:hAnsi="Times New Roman"/>
          <w:w w:val="119"/>
          <w:sz w:val="24"/>
          <w:szCs w:val="24"/>
        </w:rPr>
        <w:t>A</w:t>
      </w:r>
      <w:r w:rsidR="003651F8" w:rsidRPr="00A06B9C">
        <w:rPr>
          <w:rFonts w:ascii="Times New Roman" w:eastAsia="BatangChe" w:hAnsi="Times New Roman"/>
          <w:spacing w:val="-8"/>
          <w:w w:val="119"/>
          <w:sz w:val="24"/>
          <w:szCs w:val="24"/>
        </w:rPr>
        <w:t>c</w:t>
      </w:r>
      <w:r w:rsidR="003651F8" w:rsidRPr="00A06B9C">
        <w:rPr>
          <w:rFonts w:ascii="Times New Roman" w:eastAsia="BatangChe" w:hAnsi="Times New Roman"/>
          <w:w w:val="119"/>
          <w:sz w:val="24"/>
          <w:szCs w:val="24"/>
        </w:rPr>
        <w:t>hie</w:t>
      </w:r>
      <w:r w:rsidR="003651F8" w:rsidRPr="00A06B9C">
        <w:rPr>
          <w:rFonts w:ascii="Times New Roman" w:eastAsia="BatangChe" w:hAnsi="Times New Roman"/>
          <w:spacing w:val="-9"/>
          <w:w w:val="119"/>
          <w:sz w:val="24"/>
          <w:szCs w:val="24"/>
        </w:rPr>
        <w:t>v</w:t>
      </w:r>
      <w:r w:rsidR="003651F8" w:rsidRPr="00A06B9C">
        <w:rPr>
          <w:rFonts w:ascii="Times New Roman" w:eastAsia="BatangChe" w:hAnsi="Times New Roman"/>
          <w:w w:val="119"/>
          <w:sz w:val="24"/>
          <w:szCs w:val="24"/>
        </w:rPr>
        <w:t>eme</w:t>
      </w:r>
      <w:r w:rsidR="003651F8" w:rsidRPr="00A06B9C">
        <w:rPr>
          <w:rFonts w:ascii="Times New Roman" w:eastAsia="BatangChe" w:hAnsi="Times New Roman"/>
          <w:spacing w:val="-8"/>
          <w:w w:val="119"/>
          <w:sz w:val="24"/>
          <w:szCs w:val="24"/>
        </w:rPr>
        <w:t>n</w:t>
      </w:r>
      <w:r w:rsidR="003651F8" w:rsidRPr="00A06B9C">
        <w:rPr>
          <w:rFonts w:ascii="Times New Roman" w:eastAsia="BatangChe" w:hAnsi="Times New Roman"/>
          <w:w w:val="119"/>
          <w:sz w:val="24"/>
          <w:szCs w:val="24"/>
        </w:rPr>
        <w:t>ts</w:t>
      </w:r>
      <w:r w:rsidR="003651F8" w:rsidRPr="00A06B9C">
        <w:rPr>
          <w:rFonts w:ascii="Times New Roman" w:eastAsia="BatangChe" w:hAnsi="Times New Roman"/>
          <w:spacing w:val="26"/>
          <w:w w:val="119"/>
          <w:sz w:val="24"/>
          <w:szCs w:val="24"/>
        </w:rPr>
        <w:t xml:space="preserve"> </w:t>
      </w:r>
      <w:r w:rsidR="003651F8" w:rsidRPr="00A06B9C">
        <w:rPr>
          <w:rFonts w:ascii="Times New Roman" w:eastAsia="BatangChe" w:hAnsi="Times New Roman"/>
          <w:spacing w:val="-27"/>
          <w:w w:val="124"/>
          <w:sz w:val="24"/>
          <w:szCs w:val="24"/>
        </w:rPr>
        <w:t>T</w:t>
      </w:r>
      <w:r w:rsidR="003651F8" w:rsidRPr="00A06B9C">
        <w:rPr>
          <w:rFonts w:ascii="Times New Roman" w:eastAsia="BatangChe" w:hAnsi="Times New Roman"/>
          <w:w w:val="124"/>
          <w:sz w:val="24"/>
          <w:szCs w:val="24"/>
        </w:rPr>
        <w:t>o</w:t>
      </w:r>
      <w:r w:rsidR="003651F8" w:rsidRPr="00A06B9C">
        <w:rPr>
          <w:rFonts w:ascii="Times New Roman" w:eastAsia="BatangChe" w:hAnsi="Times New Roman"/>
          <w:spacing w:val="10"/>
          <w:w w:val="124"/>
          <w:sz w:val="24"/>
          <w:szCs w:val="24"/>
        </w:rPr>
        <w:t xml:space="preserve"> </w:t>
      </w:r>
      <w:r w:rsidR="003651F8" w:rsidRPr="00A06B9C">
        <w:rPr>
          <w:rFonts w:ascii="Times New Roman" w:eastAsia="BatangChe" w:hAnsi="Times New Roman"/>
          <w:w w:val="124"/>
          <w:sz w:val="24"/>
          <w:szCs w:val="24"/>
        </w:rPr>
        <w:t>Date</w:t>
      </w:r>
      <w:bookmarkEnd w:id="39"/>
    </w:p>
    <w:p w:rsidR="003651F8" w:rsidRDefault="003651F8" w:rsidP="00AA6673">
      <w:pPr>
        <w:widowControl w:val="0"/>
        <w:autoSpaceDE w:val="0"/>
        <w:autoSpaceDN w:val="0"/>
        <w:adjustRightInd w:val="0"/>
        <w:spacing w:line="250" w:lineRule="auto"/>
        <w:ind w:left="1008" w:right="576"/>
        <w:jc w:val="both"/>
        <w:rPr>
          <w:rFonts w:eastAsia="BatangChe"/>
          <w:sz w:val="14"/>
          <w:szCs w:val="14"/>
        </w:rPr>
      </w:pPr>
    </w:p>
    <w:p w:rsidR="003651F8" w:rsidRDefault="003651F8" w:rsidP="00AA6673">
      <w:pPr>
        <w:widowControl w:val="0"/>
        <w:autoSpaceDE w:val="0"/>
        <w:autoSpaceDN w:val="0"/>
        <w:adjustRightInd w:val="0"/>
        <w:spacing w:line="250" w:lineRule="auto"/>
        <w:ind w:right="576"/>
        <w:jc w:val="both"/>
        <w:rPr>
          <w:rFonts w:eastAsia="BatangChe"/>
          <w:sz w:val="20"/>
          <w:szCs w:val="20"/>
        </w:rPr>
      </w:pPr>
    </w:p>
    <w:p w:rsidR="003651F8" w:rsidRDefault="00A06B9C" w:rsidP="00AA6673">
      <w:pPr>
        <w:widowControl w:val="0"/>
        <w:autoSpaceDE w:val="0"/>
        <w:autoSpaceDN w:val="0"/>
        <w:adjustRightInd w:val="0"/>
        <w:spacing w:line="250" w:lineRule="auto"/>
        <w:ind w:left="1008" w:right="576"/>
        <w:jc w:val="both"/>
        <w:rPr>
          <w:rFonts w:eastAsia="BatangChe"/>
          <w:w w:val="102"/>
          <w:sz w:val="20"/>
          <w:szCs w:val="20"/>
        </w:rPr>
      </w:pPr>
      <w:r>
        <w:rPr>
          <w:rFonts w:eastAsia="BatangChe"/>
          <w:w w:val="102"/>
          <w:sz w:val="20"/>
          <w:szCs w:val="20"/>
        </w:rPr>
        <w:t>Since last year, several accomplishments have been made for this research project. Currently the project is on schedule for completion in August 2014.</w:t>
      </w:r>
    </w:p>
    <w:p w:rsidR="00AA6673" w:rsidRDefault="00AA6673" w:rsidP="00AA6673">
      <w:pPr>
        <w:widowControl w:val="0"/>
        <w:autoSpaceDE w:val="0"/>
        <w:autoSpaceDN w:val="0"/>
        <w:adjustRightInd w:val="0"/>
        <w:spacing w:line="250" w:lineRule="auto"/>
        <w:ind w:left="1008" w:right="576"/>
        <w:jc w:val="both"/>
        <w:rPr>
          <w:rFonts w:eastAsia="BatangChe"/>
          <w:sz w:val="26"/>
          <w:szCs w:val="26"/>
        </w:rPr>
      </w:pPr>
    </w:p>
    <w:p w:rsidR="003651F8" w:rsidRPr="00AA6673" w:rsidRDefault="00AA6673" w:rsidP="00AA6673">
      <w:pPr>
        <w:widowControl w:val="0"/>
        <w:autoSpaceDE w:val="0"/>
        <w:autoSpaceDN w:val="0"/>
        <w:adjustRightInd w:val="0"/>
        <w:spacing w:line="250" w:lineRule="auto"/>
        <w:ind w:left="1008" w:right="576"/>
        <w:jc w:val="both"/>
        <w:rPr>
          <w:rFonts w:eastAsia="BatangChe"/>
          <w:b/>
          <w:sz w:val="20"/>
          <w:szCs w:val="20"/>
        </w:rPr>
      </w:pPr>
      <w:r w:rsidRPr="00AA6673">
        <w:rPr>
          <w:rFonts w:eastAsia="BatangChe"/>
          <w:b/>
          <w:sz w:val="20"/>
          <w:szCs w:val="20"/>
        </w:rPr>
        <w:t>6</w:t>
      </w:r>
      <w:r w:rsidR="003651F8" w:rsidRPr="00AA6673">
        <w:rPr>
          <w:rFonts w:eastAsia="BatangChe"/>
          <w:b/>
          <w:sz w:val="20"/>
          <w:szCs w:val="20"/>
        </w:rPr>
        <w:t xml:space="preserve">.1    </w:t>
      </w:r>
      <w:r w:rsidR="003651F8" w:rsidRPr="00AA6673">
        <w:rPr>
          <w:rFonts w:eastAsia="BatangChe"/>
          <w:b/>
          <w:spacing w:val="22"/>
          <w:sz w:val="20"/>
          <w:szCs w:val="20"/>
        </w:rPr>
        <w:t xml:space="preserve"> </w:t>
      </w:r>
      <w:r w:rsidR="003651F8" w:rsidRPr="00AA6673">
        <w:rPr>
          <w:rFonts w:eastAsia="BatangChe"/>
          <w:b/>
          <w:w w:val="122"/>
          <w:sz w:val="20"/>
          <w:szCs w:val="20"/>
        </w:rPr>
        <w:t>Resear</w:t>
      </w:r>
      <w:r w:rsidR="003651F8" w:rsidRPr="00AA6673">
        <w:rPr>
          <w:rFonts w:eastAsia="BatangChe"/>
          <w:b/>
          <w:spacing w:val="-7"/>
          <w:w w:val="122"/>
          <w:sz w:val="20"/>
          <w:szCs w:val="20"/>
        </w:rPr>
        <w:t>c</w:t>
      </w:r>
      <w:r w:rsidR="003651F8" w:rsidRPr="00AA6673">
        <w:rPr>
          <w:rFonts w:eastAsia="BatangChe"/>
          <w:b/>
          <w:w w:val="122"/>
          <w:sz w:val="20"/>
          <w:szCs w:val="20"/>
        </w:rPr>
        <w:t>h</w:t>
      </w:r>
      <w:r w:rsidR="003651F8" w:rsidRPr="00AA6673">
        <w:rPr>
          <w:rFonts w:eastAsia="BatangChe"/>
          <w:b/>
          <w:spacing w:val="28"/>
          <w:w w:val="122"/>
          <w:sz w:val="20"/>
          <w:szCs w:val="20"/>
        </w:rPr>
        <w:t xml:space="preserve"> </w:t>
      </w:r>
      <w:r w:rsidR="003651F8" w:rsidRPr="00AA6673">
        <w:rPr>
          <w:rFonts w:eastAsia="BatangChe"/>
          <w:b/>
          <w:w w:val="122"/>
          <w:sz w:val="20"/>
          <w:szCs w:val="20"/>
        </w:rPr>
        <w:t>Milestones</w:t>
      </w:r>
      <w:r w:rsidR="003651F8" w:rsidRPr="00AA6673">
        <w:rPr>
          <w:rFonts w:eastAsia="BatangChe"/>
          <w:b/>
          <w:spacing w:val="6"/>
          <w:w w:val="122"/>
          <w:sz w:val="20"/>
          <w:szCs w:val="20"/>
        </w:rPr>
        <w:t xml:space="preserve"> </w:t>
      </w:r>
      <w:r w:rsidRPr="00AA6673">
        <w:rPr>
          <w:rFonts w:eastAsia="BatangChe"/>
          <w:b/>
          <w:w w:val="118"/>
          <w:sz w:val="20"/>
          <w:szCs w:val="20"/>
        </w:rPr>
        <w:t>A</w:t>
      </w:r>
      <w:r w:rsidRPr="00AA6673">
        <w:rPr>
          <w:rFonts w:eastAsia="BatangChe"/>
          <w:b/>
          <w:spacing w:val="-6"/>
          <w:w w:val="118"/>
          <w:sz w:val="20"/>
          <w:szCs w:val="20"/>
        </w:rPr>
        <w:t>c</w:t>
      </w:r>
      <w:r w:rsidRPr="00AA6673">
        <w:rPr>
          <w:rFonts w:eastAsia="BatangChe"/>
          <w:b/>
          <w:w w:val="121"/>
          <w:sz w:val="20"/>
          <w:szCs w:val="20"/>
        </w:rPr>
        <w:t>hie</w:t>
      </w:r>
      <w:r w:rsidRPr="00AA6673">
        <w:rPr>
          <w:rFonts w:eastAsia="BatangChe"/>
          <w:b/>
          <w:spacing w:val="-6"/>
          <w:w w:val="121"/>
          <w:sz w:val="20"/>
          <w:szCs w:val="20"/>
        </w:rPr>
        <w:t>v</w:t>
      </w:r>
      <w:r w:rsidRPr="00AA6673">
        <w:rPr>
          <w:rFonts w:eastAsia="BatangChe"/>
          <w:b/>
          <w:w w:val="123"/>
          <w:sz w:val="20"/>
          <w:szCs w:val="20"/>
        </w:rPr>
        <w:t>ed</w:t>
      </w:r>
    </w:p>
    <w:p w:rsidR="003651F8" w:rsidRDefault="003651F8" w:rsidP="00AA6673">
      <w:pPr>
        <w:widowControl w:val="0"/>
        <w:autoSpaceDE w:val="0"/>
        <w:autoSpaceDN w:val="0"/>
        <w:adjustRightInd w:val="0"/>
        <w:spacing w:line="250" w:lineRule="auto"/>
        <w:ind w:left="1008" w:right="576"/>
        <w:jc w:val="both"/>
        <w:rPr>
          <w:rFonts w:eastAsia="BatangChe"/>
          <w:sz w:val="26"/>
          <w:szCs w:val="26"/>
        </w:rPr>
      </w:pPr>
    </w:p>
    <w:p w:rsidR="003651F8" w:rsidRDefault="00A06B9C" w:rsidP="00AA6673">
      <w:pPr>
        <w:widowControl w:val="0"/>
        <w:autoSpaceDE w:val="0"/>
        <w:autoSpaceDN w:val="0"/>
        <w:adjustRightInd w:val="0"/>
        <w:spacing w:line="250" w:lineRule="auto"/>
        <w:ind w:left="1008" w:right="576"/>
        <w:jc w:val="both"/>
        <w:rPr>
          <w:rFonts w:eastAsia="BatangChe"/>
          <w:sz w:val="20"/>
          <w:szCs w:val="20"/>
        </w:rPr>
      </w:pPr>
      <w:r>
        <w:rPr>
          <w:rFonts w:eastAsia="BatangChe"/>
          <w:sz w:val="20"/>
          <w:szCs w:val="20"/>
        </w:rPr>
        <w:t>Extensive research has been made into the various data aggregation systems available, and their operation. With this research in mind, the following decisions have been made:</w:t>
      </w:r>
    </w:p>
    <w:p w:rsidR="00A06B9C" w:rsidRDefault="00A06B9C" w:rsidP="00AA6673">
      <w:pPr>
        <w:widowControl w:val="0"/>
        <w:autoSpaceDE w:val="0"/>
        <w:autoSpaceDN w:val="0"/>
        <w:adjustRightInd w:val="0"/>
        <w:spacing w:line="250" w:lineRule="auto"/>
        <w:ind w:left="1008" w:right="576"/>
        <w:jc w:val="both"/>
        <w:rPr>
          <w:rFonts w:eastAsia="BatangChe"/>
          <w:sz w:val="20"/>
          <w:szCs w:val="20"/>
        </w:rPr>
      </w:pPr>
    </w:p>
    <w:p w:rsidR="00A06B9C" w:rsidRDefault="00A06B9C" w:rsidP="00E928F7">
      <w:pPr>
        <w:pStyle w:val="ListParagraph"/>
        <w:widowControl w:val="0"/>
        <w:numPr>
          <w:ilvl w:val="0"/>
          <w:numId w:val="16"/>
        </w:numPr>
        <w:autoSpaceDE w:val="0"/>
        <w:autoSpaceDN w:val="0"/>
        <w:adjustRightInd w:val="0"/>
        <w:spacing w:line="250" w:lineRule="auto"/>
        <w:ind w:right="576"/>
        <w:jc w:val="both"/>
        <w:rPr>
          <w:rFonts w:eastAsia="BatangChe"/>
          <w:sz w:val="20"/>
          <w:szCs w:val="20"/>
        </w:rPr>
      </w:pPr>
      <w:r>
        <w:rPr>
          <w:rFonts w:eastAsia="BatangChe"/>
          <w:sz w:val="20"/>
          <w:szCs w:val="20"/>
        </w:rPr>
        <w:t xml:space="preserve">Elastic search will be used as the indexing solution </w:t>
      </w:r>
      <w:r w:rsidR="003F3188">
        <w:rPr>
          <w:rFonts w:eastAsia="BatangChe"/>
          <w:sz w:val="20"/>
          <w:szCs w:val="20"/>
        </w:rPr>
        <w:t>within which data from the SSH servers will be stored.</w:t>
      </w:r>
    </w:p>
    <w:p w:rsidR="00A06B9C" w:rsidRDefault="00A06B9C" w:rsidP="00E928F7">
      <w:pPr>
        <w:pStyle w:val="ListParagraph"/>
        <w:widowControl w:val="0"/>
        <w:numPr>
          <w:ilvl w:val="0"/>
          <w:numId w:val="16"/>
        </w:numPr>
        <w:autoSpaceDE w:val="0"/>
        <w:autoSpaceDN w:val="0"/>
        <w:adjustRightInd w:val="0"/>
        <w:spacing w:line="250" w:lineRule="auto"/>
        <w:ind w:right="576"/>
        <w:jc w:val="both"/>
        <w:rPr>
          <w:rFonts w:eastAsia="BatangChe"/>
          <w:sz w:val="20"/>
          <w:szCs w:val="20"/>
        </w:rPr>
      </w:pPr>
      <w:proofErr w:type="spellStart"/>
      <w:r>
        <w:rPr>
          <w:rFonts w:eastAsia="BatangChe"/>
          <w:sz w:val="20"/>
          <w:szCs w:val="20"/>
        </w:rPr>
        <w:t>Kibana</w:t>
      </w:r>
      <w:proofErr w:type="spellEnd"/>
      <w:r w:rsidR="00FA0C4F">
        <w:rPr>
          <w:rFonts w:eastAsia="BatangChe"/>
          <w:sz w:val="20"/>
          <w:szCs w:val="20"/>
        </w:rPr>
        <w:t xml:space="preserve"> [15] </w:t>
      </w:r>
      <w:r>
        <w:rPr>
          <w:rFonts w:eastAsia="BatangChe"/>
          <w:sz w:val="20"/>
          <w:szCs w:val="20"/>
        </w:rPr>
        <w:t xml:space="preserve">will be used as the UI for the </w:t>
      </w:r>
      <w:r w:rsidR="003F3188">
        <w:rPr>
          <w:rFonts w:eastAsia="BatangChe"/>
          <w:sz w:val="20"/>
          <w:szCs w:val="20"/>
        </w:rPr>
        <w:t xml:space="preserve">system, it provides integration with </w:t>
      </w:r>
      <w:proofErr w:type="spellStart"/>
      <w:r w:rsidR="003F3188">
        <w:rPr>
          <w:rFonts w:eastAsia="BatangChe"/>
          <w:sz w:val="20"/>
          <w:szCs w:val="20"/>
        </w:rPr>
        <w:t>ElasticSearch</w:t>
      </w:r>
      <w:proofErr w:type="spellEnd"/>
      <w:r w:rsidR="00FA0C4F">
        <w:rPr>
          <w:rFonts w:eastAsia="BatangChe"/>
          <w:sz w:val="20"/>
          <w:szCs w:val="20"/>
        </w:rPr>
        <w:t xml:space="preserve"> [16]</w:t>
      </w:r>
      <w:r w:rsidR="003F3188">
        <w:rPr>
          <w:rFonts w:eastAsia="BatangChe"/>
          <w:sz w:val="20"/>
          <w:szCs w:val="20"/>
        </w:rPr>
        <w:t xml:space="preserve"> and is commonly used as a search mechanism in other data aggregation implementations.</w:t>
      </w:r>
    </w:p>
    <w:p w:rsidR="003F3188" w:rsidRPr="00A06B9C" w:rsidRDefault="003F3188" w:rsidP="00E928F7">
      <w:pPr>
        <w:pStyle w:val="ListParagraph"/>
        <w:widowControl w:val="0"/>
        <w:numPr>
          <w:ilvl w:val="0"/>
          <w:numId w:val="16"/>
        </w:numPr>
        <w:autoSpaceDE w:val="0"/>
        <w:autoSpaceDN w:val="0"/>
        <w:adjustRightInd w:val="0"/>
        <w:spacing w:line="250" w:lineRule="auto"/>
        <w:ind w:right="576"/>
        <w:jc w:val="both"/>
        <w:rPr>
          <w:rFonts w:eastAsia="BatangChe"/>
          <w:sz w:val="20"/>
          <w:szCs w:val="20"/>
        </w:rPr>
      </w:pPr>
      <w:proofErr w:type="spellStart"/>
      <w:r>
        <w:rPr>
          <w:rFonts w:eastAsia="BatangChe"/>
          <w:sz w:val="20"/>
          <w:szCs w:val="20"/>
        </w:rPr>
        <w:t>JCraft</w:t>
      </w:r>
      <w:proofErr w:type="spellEnd"/>
      <w:r>
        <w:rPr>
          <w:rFonts w:eastAsia="BatangChe"/>
          <w:sz w:val="20"/>
          <w:szCs w:val="20"/>
        </w:rPr>
        <w:t xml:space="preserve"> </w:t>
      </w:r>
      <w:proofErr w:type="spellStart"/>
      <w:r>
        <w:rPr>
          <w:rFonts w:eastAsia="BatangChe"/>
          <w:sz w:val="20"/>
          <w:szCs w:val="20"/>
        </w:rPr>
        <w:t>JSch</w:t>
      </w:r>
      <w:proofErr w:type="spellEnd"/>
      <w:r>
        <w:rPr>
          <w:rFonts w:eastAsia="BatangChe"/>
          <w:sz w:val="20"/>
          <w:szCs w:val="20"/>
        </w:rPr>
        <w:t xml:space="preserve"> </w:t>
      </w:r>
      <w:r w:rsidR="000D6EAC">
        <w:rPr>
          <w:rFonts w:eastAsia="BatangChe"/>
          <w:sz w:val="20"/>
          <w:szCs w:val="20"/>
        </w:rPr>
        <w:t xml:space="preserve">[23] </w:t>
      </w:r>
      <w:r>
        <w:rPr>
          <w:rFonts w:eastAsia="BatangChe"/>
          <w:sz w:val="20"/>
          <w:szCs w:val="20"/>
        </w:rPr>
        <w:t>will be used as the SH library, it is written in pure Java and provides the best balance between ease of use, performance and compression.</w:t>
      </w:r>
    </w:p>
    <w:p w:rsidR="003651F8" w:rsidRDefault="003651F8" w:rsidP="00AA6673">
      <w:pPr>
        <w:widowControl w:val="0"/>
        <w:autoSpaceDE w:val="0"/>
        <w:autoSpaceDN w:val="0"/>
        <w:adjustRightInd w:val="0"/>
        <w:spacing w:line="250" w:lineRule="auto"/>
        <w:ind w:left="1008" w:right="576"/>
        <w:jc w:val="both"/>
        <w:rPr>
          <w:rFonts w:eastAsia="BatangChe"/>
          <w:sz w:val="20"/>
          <w:szCs w:val="20"/>
        </w:rPr>
      </w:pPr>
    </w:p>
    <w:p w:rsidR="003651F8" w:rsidRPr="00AA6673" w:rsidRDefault="00AA6673" w:rsidP="00AA6673">
      <w:pPr>
        <w:widowControl w:val="0"/>
        <w:autoSpaceDE w:val="0"/>
        <w:autoSpaceDN w:val="0"/>
        <w:adjustRightInd w:val="0"/>
        <w:spacing w:line="250" w:lineRule="auto"/>
        <w:ind w:left="1008" w:right="576"/>
        <w:jc w:val="both"/>
        <w:rPr>
          <w:rFonts w:eastAsia="BatangChe"/>
          <w:b/>
          <w:sz w:val="20"/>
          <w:szCs w:val="20"/>
        </w:rPr>
      </w:pPr>
      <w:r w:rsidRPr="00AA6673">
        <w:rPr>
          <w:rFonts w:eastAsia="BatangChe"/>
          <w:b/>
          <w:sz w:val="20"/>
          <w:szCs w:val="20"/>
        </w:rPr>
        <w:t>6</w:t>
      </w:r>
      <w:r w:rsidR="003651F8" w:rsidRPr="00AA6673">
        <w:rPr>
          <w:rFonts w:eastAsia="BatangChe"/>
          <w:b/>
          <w:sz w:val="20"/>
          <w:szCs w:val="20"/>
        </w:rPr>
        <w:t xml:space="preserve">.2    </w:t>
      </w:r>
      <w:r w:rsidR="003651F8" w:rsidRPr="00AA6673">
        <w:rPr>
          <w:rFonts w:eastAsia="BatangChe"/>
          <w:b/>
          <w:spacing w:val="22"/>
          <w:sz w:val="20"/>
          <w:szCs w:val="20"/>
        </w:rPr>
        <w:t xml:space="preserve"> </w:t>
      </w:r>
      <w:r w:rsidR="003651F8" w:rsidRPr="00AA6673">
        <w:rPr>
          <w:rFonts w:eastAsia="BatangChe"/>
          <w:b/>
          <w:w w:val="121"/>
          <w:sz w:val="20"/>
          <w:szCs w:val="20"/>
        </w:rPr>
        <w:t>Sof</w:t>
      </w:r>
      <w:r w:rsidR="003651F8" w:rsidRPr="00AA6673">
        <w:rPr>
          <w:rFonts w:eastAsia="BatangChe"/>
          <w:b/>
          <w:spacing w:val="-7"/>
          <w:w w:val="121"/>
          <w:sz w:val="20"/>
          <w:szCs w:val="20"/>
        </w:rPr>
        <w:t>tw</w:t>
      </w:r>
      <w:r w:rsidR="003651F8" w:rsidRPr="00AA6673">
        <w:rPr>
          <w:rFonts w:eastAsia="BatangChe"/>
          <w:b/>
          <w:w w:val="121"/>
          <w:sz w:val="20"/>
          <w:szCs w:val="20"/>
        </w:rPr>
        <w:t>are</w:t>
      </w:r>
      <w:r w:rsidR="003651F8" w:rsidRPr="00AA6673">
        <w:rPr>
          <w:rFonts w:eastAsia="BatangChe"/>
          <w:b/>
          <w:spacing w:val="19"/>
          <w:w w:val="121"/>
          <w:sz w:val="20"/>
          <w:szCs w:val="20"/>
        </w:rPr>
        <w:t xml:space="preserve"> </w:t>
      </w:r>
      <w:r w:rsidR="003651F8" w:rsidRPr="00AA6673">
        <w:rPr>
          <w:rFonts w:eastAsia="BatangChe"/>
          <w:b/>
          <w:w w:val="121"/>
          <w:sz w:val="20"/>
          <w:szCs w:val="20"/>
        </w:rPr>
        <w:t>Milestones</w:t>
      </w:r>
      <w:r w:rsidR="003651F8" w:rsidRPr="00AA6673">
        <w:rPr>
          <w:rFonts w:eastAsia="BatangChe"/>
          <w:b/>
          <w:spacing w:val="16"/>
          <w:w w:val="121"/>
          <w:sz w:val="20"/>
          <w:szCs w:val="20"/>
        </w:rPr>
        <w:t xml:space="preserve"> </w:t>
      </w:r>
      <w:r w:rsidRPr="00AA6673">
        <w:rPr>
          <w:rFonts w:eastAsia="BatangChe"/>
          <w:b/>
          <w:w w:val="118"/>
          <w:sz w:val="20"/>
          <w:szCs w:val="20"/>
        </w:rPr>
        <w:t>A</w:t>
      </w:r>
      <w:r w:rsidRPr="00AA6673">
        <w:rPr>
          <w:rFonts w:eastAsia="BatangChe"/>
          <w:b/>
          <w:spacing w:val="-6"/>
          <w:w w:val="118"/>
          <w:sz w:val="20"/>
          <w:szCs w:val="20"/>
        </w:rPr>
        <w:t>c</w:t>
      </w:r>
      <w:r w:rsidRPr="00AA6673">
        <w:rPr>
          <w:rFonts w:eastAsia="BatangChe"/>
          <w:b/>
          <w:w w:val="121"/>
          <w:sz w:val="20"/>
          <w:szCs w:val="20"/>
        </w:rPr>
        <w:t>hie</w:t>
      </w:r>
      <w:r w:rsidRPr="00AA6673">
        <w:rPr>
          <w:rFonts w:eastAsia="BatangChe"/>
          <w:b/>
          <w:spacing w:val="-6"/>
          <w:w w:val="121"/>
          <w:sz w:val="20"/>
          <w:szCs w:val="20"/>
        </w:rPr>
        <w:t>v</w:t>
      </w:r>
      <w:r w:rsidRPr="00AA6673">
        <w:rPr>
          <w:rFonts w:eastAsia="BatangChe"/>
          <w:b/>
          <w:w w:val="123"/>
          <w:sz w:val="20"/>
          <w:szCs w:val="20"/>
        </w:rPr>
        <w:t>ed</w:t>
      </w:r>
    </w:p>
    <w:p w:rsidR="003651F8" w:rsidRDefault="003651F8" w:rsidP="003651F8">
      <w:pPr>
        <w:widowControl w:val="0"/>
        <w:autoSpaceDE w:val="0"/>
        <w:autoSpaceDN w:val="0"/>
        <w:adjustRightInd w:val="0"/>
        <w:ind w:left="1015" w:right="3977"/>
        <w:jc w:val="both"/>
        <w:rPr>
          <w:rFonts w:eastAsia="BatangChe"/>
          <w:sz w:val="20"/>
          <w:szCs w:val="20"/>
        </w:rPr>
      </w:pPr>
    </w:p>
    <w:p w:rsidR="003F3188" w:rsidRDefault="003F3188" w:rsidP="00E928F7">
      <w:pPr>
        <w:pStyle w:val="ListParagraph"/>
        <w:widowControl w:val="0"/>
        <w:numPr>
          <w:ilvl w:val="0"/>
          <w:numId w:val="18"/>
        </w:numPr>
        <w:autoSpaceDE w:val="0"/>
        <w:autoSpaceDN w:val="0"/>
        <w:adjustRightInd w:val="0"/>
        <w:ind w:left="1368" w:right="576"/>
        <w:jc w:val="both"/>
        <w:rPr>
          <w:rFonts w:eastAsia="BatangChe"/>
          <w:sz w:val="20"/>
          <w:szCs w:val="20"/>
        </w:rPr>
      </w:pPr>
      <w:r>
        <w:rPr>
          <w:rFonts w:eastAsia="BatangChe"/>
          <w:sz w:val="20"/>
          <w:szCs w:val="20"/>
        </w:rPr>
        <w:t xml:space="preserve">The MVP of the Multi-SSH Server is implemented, it connects to a single EC2 server in Amazon and streams the data from a large file using the </w:t>
      </w:r>
      <w:proofErr w:type="spellStart"/>
      <w:proofErr w:type="gramStart"/>
      <w:r>
        <w:rPr>
          <w:rFonts w:eastAsia="BatangChe"/>
          <w:sz w:val="20"/>
          <w:szCs w:val="20"/>
        </w:rPr>
        <w:t>unix</w:t>
      </w:r>
      <w:proofErr w:type="spellEnd"/>
      <w:proofErr w:type="gramEnd"/>
      <w:r>
        <w:rPr>
          <w:rFonts w:eastAsia="BatangChe"/>
          <w:sz w:val="20"/>
          <w:szCs w:val="20"/>
        </w:rPr>
        <w:t xml:space="preserve"> tail command.</w:t>
      </w:r>
      <w:r w:rsidR="00B054BE">
        <w:rPr>
          <w:rFonts w:eastAsia="BatangChe"/>
          <w:sz w:val="20"/>
          <w:szCs w:val="20"/>
        </w:rPr>
        <w:t xml:space="preserve"> [17]</w:t>
      </w:r>
    </w:p>
    <w:p w:rsidR="003F3188" w:rsidRPr="003F3188" w:rsidRDefault="003F3188" w:rsidP="00E928F7">
      <w:pPr>
        <w:pStyle w:val="ListParagraph"/>
        <w:widowControl w:val="0"/>
        <w:numPr>
          <w:ilvl w:val="0"/>
          <w:numId w:val="18"/>
        </w:numPr>
        <w:autoSpaceDE w:val="0"/>
        <w:autoSpaceDN w:val="0"/>
        <w:adjustRightInd w:val="0"/>
        <w:ind w:left="1368" w:right="576"/>
        <w:jc w:val="both"/>
        <w:rPr>
          <w:rFonts w:eastAsia="BatangChe"/>
          <w:sz w:val="20"/>
          <w:szCs w:val="20"/>
        </w:rPr>
      </w:pPr>
      <w:r>
        <w:rPr>
          <w:rFonts w:eastAsia="BatangChe"/>
          <w:sz w:val="20"/>
          <w:szCs w:val="20"/>
        </w:rPr>
        <w:t>A grails application has been developed to administer the Profiles section of the application, this is still under development</w:t>
      </w:r>
      <w:r w:rsidR="00B054BE">
        <w:rPr>
          <w:rFonts w:eastAsia="BatangChe"/>
          <w:sz w:val="20"/>
          <w:szCs w:val="20"/>
        </w:rPr>
        <w:t>. [18]</w:t>
      </w:r>
    </w:p>
    <w:p w:rsidR="003F3188" w:rsidRDefault="003F3188" w:rsidP="003651F8">
      <w:pPr>
        <w:widowControl w:val="0"/>
        <w:autoSpaceDE w:val="0"/>
        <w:autoSpaceDN w:val="0"/>
        <w:adjustRightInd w:val="0"/>
        <w:ind w:left="1015" w:right="3977"/>
        <w:jc w:val="both"/>
        <w:rPr>
          <w:rFonts w:eastAsia="BatangChe"/>
          <w:sz w:val="20"/>
          <w:szCs w:val="20"/>
        </w:rPr>
      </w:pPr>
    </w:p>
    <w:p w:rsidR="003F3188" w:rsidRPr="003F3188" w:rsidRDefault="003F3188" w:rsidP="00E928F7">
      <w:pPr>
        <w:pStyle w:val="ListParagraph"/>
        <w:widowControl w:val="0"/>
        <w:numPr>
          <w:ilvl w:val="0"/>
          <w:numId w:val="17"/>
        </w:numPr>
        <w:autoSpaceDE w:val="0"/>
        <w:autoSpaceDN w:val="0"/>
        <w:adjustRightInd w:val="0"/>
        <w:ind w:right="3977"/>
        <w:jc w:val="both"/>
        <w:rPr>
          <w:rFonts w:eastAsia="BatangChe"/>
          <w:sz w:val="20"/>
          <w:szCs w:val="20"/>
        </w:rPr>
        <w:sectPr w:rsidR="003F3188" w:rsidRPr="003F3188">
          <w:pgSz w:w="11900" w:h="16840"/>
          <w:pgMar w:top="1580" w:right="1680" w:bottom="280" w:left="1680" w:header="720" w:footer="720" w:gutter="0"/>
          <w:cols w:space="720"/>
          <w:noEndnote/>
        </w:sectPr>
      </w:pPr>
    </w:p>
    <w:p w:rsidR="00E84146" w:rsidRPr="00C51DAB" w:rsidRDefault="00E84146" w:rsidP="00825C34">
      <w:pPr>
        <w:spacing w:line="250" w:lineRule="auto"/>
        <w:ind w:left="1008" w:right="576"/>
        <w:jc w:val="both"/>
        <w:rPr>
          <w:sz w:val="20"/>
          <w:szCs w:val="20"/>
        </w:rPr>
      </w:pPr>
      <w:r w:rsidRPr="00C51DAB">
        <w:rPr>
          <w:sz w:val="20"/>
          <w:szCs w:val="20"/>
        </w:rPr>
        <w:lastRenderedPageBreak/>
        <w:t xml:space="preserve">[1] Anon, 2014. </w:t>
      </w:r>
      <w:r w:rsidRPr="00C51DAB">
        <w:rPr>
          <w:i/>
          <w:iCs/>
          <w:sz w:val="20"/>
          <w:szCs w:val="20"/>
        </w:rPr>
        <w:t>Graylog2 - Open source log management and data analytics</w:t>
      </w:r>
      <w:r w:rsidRPr="00C51DAB">
        <w:rPr>
          <w:sz w:val="20"/>
          <w:szCs w:val="20"/>
        </w:rPr>
        <w:t>. [</w:t>
      </w:r>
      <w:proofErr w:type="gramStart"/>
      <w:r w:rsidRPr="00C51DAB">
        <w:rPr>
          <w:sz w:val="20"/>
          <w:szCs w:val="20"/>
        </w:rPr>
        <w:t>online</w:t>
      </w:r>
      <w:proofErr w:type="gramEnd"/>
      <w:r w:rsidRPr="00C51DAB">
        <w:rPr>
          <w:sz w:val="20"/>
          <w:szCs w:val="20"/>
        </w:rPr>
        <w:t>] Available at: &lt;http://graylog2.org/&gt; [Accessed 25 May 2014].</w:t>
      </w:r>
    </w:p>
    <w:p w:rsidR="00E84146" w:rsidRPr="00C51DAB" w:rsidRDefault="00E84146" w:rsidP="00825C34">
      <w:pPr>
        <w:spacing w:line="250" w:lineRule="auto"/>
        <w:ind w:left="1008" w:right="576"/>
        <w:jc w:val="both"/>
        <w:rPr>
          <w:sz w:val="20"/>
          <w:szCs w:val="20"/>
        </w:rPr>
      </w:pPr>
    </w:p>
    <w:p w:rsidR="00670FEA" w:rsidRPr="00C51DAB" w:rsidRDefault="00E84146" w:rsidP="00825C34">
      <w:pPr>
        <w:spacing w:line="250" w:lineRule="auto"/>
        <w:ind w:left="1008" w:right="576"/>
        <w:jc w:val="both"/>
        <w:rPr>
          <w:sz w:val="20"/>
          <w:szCs w:val="20"/>
        </w:rPr>
      </w:pPr>
      <w:r w:rsidRPr="00C51DAB">
        <w:rPr>
          <w:sz w:val="20"/>
          <w:szCs w:val="20"/>
        </w:rPr>
        <w:t xml:space="preserve">[2] Anon, 2014. </w:t>
      </w:r>
      <w:proofErr w:type="spellStart"/>
      <w:r w:rsidRPr="00C51DAB">
        <w:rPr>
          <w:i/>
          <w:iCs/>
          <w:sz w:val="20"/>
          <w:szCs w:val="20"/>
        </w:rPr>
        <w:t>OpenTSDB</w:t>
      </w:r>
      <w:proofErr w:type="spellEnd"/>
      <w:r w:rsidRPr="00C51DAB">
        <w:rPr>
          <w:i/>
          <w:iCs/>
          <w:sz w:val="20"/>
          <w:szCs w:val="20"/>
        </w:rPr>
        <w:t xml:space="preserve"> - A Distributed, Scalable Monitoring System</w:t>
      </w:r>
      <w:r w:rsidRPr="00C51DAB">
        <w:rPr>
          <w:sz w:val="20"/>
          <w:szCs w:val="20"/>
        </w:rPr>
        <w:t>. [</w:t>
      </w:r>
      <w:proofErr w:type="gramStart"/>
      <w:r w:rsidRPr="00C51DAB">
        <w:rPr>
          <w:sz w:val="20"/>
          <w:szCs w:val="20"/>
        </w:rPr>
        <w:t>online</w:t>
      </w:r>
      <w:proofErr w:type="gramEnd"/>
      <w:r w:rsidRPr="00C51DAB">
        <w:rPr>
          <w:sz w:val="20"/>
          <w:szCs w:val="20"/>
        </w:rPr>
        <w:t>] Available at: &lt;http://opentsdb.net/overview.html&gt; [Accessed 25 May 2014].</w:t>
      </w:r>
    </w:p>
    <w:p w:rsidR="00670FEA" w:rsidRPr="00C51DAB" w:rsidRDefault="00670FEA" w:rsidP="00825C34">
      <w:pPr>
        <w:spacing w:line="250" w:lineRule="auto"/>
        <w:ind w:left="1008" w:right="576"/>
        <w:jc w:val="both"/>
        <w:rPr>
          <w:sz w:val="20"/>
          <w:szCs w:val="20"/>
        </w:rPr>
      </w:pPr>
    </w:p>
    <w:p w:rsidR="00670FEA" w:rsidRPr="00C51DAB" w:rsidRDefault="00670FEA" w:rsidP="00825C34">
      <w:pPr>
        <w:spacing w:line="250" w:lineRule="auto"/>
        <w:ind w:left="1008" w:right="576"/>
        <w:jc w:val="both"/>
        <w:rPr>
          <w:sz w:val="20"/>
          <w:szCs w:val="20"/>
        </w:rPr>
      </w:pPr>
      <w:r w:rsidRPr="00C51DAB">
        <w:rPr>
          <w:sz w:val="20"/>
          <w:szCs w:val="20"/>
        </w:rPr>
        <w:t xml:space="preserve">[3] Anon, 2014. </w:t>
      </w:r>
      <w:r w:rsidRPr="00C51DAB">
        <w:rPr>
          <w:i/>
          <w:iCs/>
          <w:sz w:val="20"/>
          <w:szCs w:val="20"/>
        </w:rPr>
        <w:t xml:space="preserve">Companies using </w:t>
      </w:r>
      <w:proofErr w:type="spellStart"/>
      <w:r w:rsidRPr="00C51DAB">
        <w:rPr>
          <w:i/>
          <w:iCs/>
          <w:sz w:val="20"/>
          <w:szCs w:val="20"/>
        </w:rPr>
        <w:t>OpenTSDB</w:t>
      </w:r>
      <w:proofErr w:type="spellEnd"/>
      <w:r w:rsidRPr="00C51DAB">
        <w:rPr>
          <w:i/>
          <w:iCs/>
          <w:sz w:val="20"/>
          <w:szCs w:val="20"/>
        </w:rPr>
        <w:t xml:space="preserve"> in production · </w:t>
      </w:r>
      <w:proofErr w:type="spellStart"/>
      <w:r w:rsidRPr="00C51DAB">
        <w:rPr>
          <w:i/>
          <w:iCs/>
          <w:sz w:val="20"/>
          <w:szCs w:val="20"/>
        </w:rPr>
        <w:t>OpenTSDB</w:t>
      </w:r>
      <w:proofErr w:type="spellEnd"/>
      <w:r w:rsidRPr="00C51DAB">
        <w:rPr>
          <w:i/>
          <w:iCs/>
          <w:sz w:val="20"/>
          <w:szCs w:val="20"/>
        </w:rPr>
        <w:t>/</w:t>
      </w:r>
      <w:proofErr w:type="spellStart"/>
      <w:r w:rsidRPr="00C51DAB">
        <w:rPr>
          <w:i/>
          <w:iCs/>
          <w:sz w:val="20"/>
          <w:szCs w:val="20"/>
        </w:rPr>
        <w:t>opentsdb</w:t>
      </w:r>
      <w:proofErr w:type="spellEnd"/>
      <w:r w:rsidRPr="00C51DAB">
        <w:rPr>
          <w:i/>
          <w:iCs/>
          <w:sz w:val="20"/>
          <w:szCs w:val="20"/>
        </w:rPr>
        <w:t xml:space="preserve"> Wiki</w:t>
      </w:r>
      <w:r w:rsidRPr="00C51DAB">
        <w:rPr>
          <w:sz w:val="20"/>
          <w:szCs w:val="20"/>
        </w:rPr>
        <w:t>. [</w:t>
      </w:r>
      <w:proofErr w:type="gramStart"/>
      <w:r w:rsidRPr="00C51DAB">
        <w:rPr>
          <w:sz w:val="20"/>
          <w:szCs w:val="20"/>
        </w:rPr>
        <w:t>online</w:t>
      </w:r>
      <w:proofErr w:type="gramEnd"/>
      <w:r w:rsidRPr="00C51DAB">
        <w:rPr>
          <w:sz w:val="20"/>
          <w:szCs w:val="20"/>
        </w:rPr>
        <w:t>] Available at: &lt;https://github.com/OpenTSDB/opentsdb/wiki/Companies-using-OpenTSDB-in-production&gt; [Accessed 25 May 2014].</w:t>
      </w:r>
    </w:p>
    <w:p w:rsidR="00670FEA" w:rsidRPr="00C51DAB" w:rsidRDefault="00670FEA" w:rsidP="00825C34">
      <w:pPr>
        <w:spacing w:line="250" w:lineRule="auto"/>
        <w:ind w:left="1008" w:right="576"/>
        <w:jc w:val="both"/>
        <w:rPr>
          <w:sz w:val="20"/>
          <w:szCs w:val="20"/>
        </w:rPr>
      </w:pPr>
    </w:p>
    <w:p w:rsidR="00081CF1" w:rsidRPr="00C51DAB" w:rsidRDefault="00081CF1" w:rsidP="00825C34">
      <w:pPr>
        <w:spacing w:line="250" w:lineRule="auto"/>
        <w:ind w:left="1008" w:right="576"/>
        <w:jc w:val="both"/>
        <w:rPr>
          <w:sz w:val="20"/>
          <w:szCs w:val="20"/>
        </w:rPr>
      </w:pPr>
      <w:r w:rsidRPr="00C51DAB">
        <w:rPr>
          <w:sz w:val="20"/>
          <w:szCs w:val="20"/>
        </w:rPr>
        <w:t xml:space="preserve">[4] Anon, 2014. </w:t>
      </w:r>
      <w:proofErr w:type="spellStart"/>
      <w:r w:rsidRPr="00C51DAB">
        <w:rPr>
          <w:i/>
          <w:iCs/>
          <w:sz w:val="20"/>
          <w:szCs w:val="20"/>
        </w:rPr>
        <w:t>HBase</w:t>
      </w:r>
      <w:proofErr w:type="spellEnd"/>
      <w:r w:rsidRPr="00C51DAB">
        <w:rPr>
          <w:i/>
          <w:iCs/>
          <w:sz w:val="20"/>
          <w:szCs w:val="20"/>
        </w:rPr>
        <w:t xml:space="preserve"> - Apache </w:t>
      </w:r>
      <w:proofErr w:type="spellStart"/>
      <w:r w:rsidRPr="00C51DAB">
        <w:rPr>
          <w:i/>
          <w:iCs/>
          <w:sz w:val="20"/>
          <w:szCs w:val="20"/>
        </w:rPr>
        <w:t>HBase</w:t>
      </w:r>
      <w:proofErr w:type="spellEnd"/>
      <w:r w:rsidRPr="00C51DAB">
        <w:rPr>
          <w:i/>
          <w:iCs/>
          <w:sz w:val="20"/>
          <w:szCs w:val="20"/>
        </w:rPr>
        <w:t>™ Home</w:t>
      </w:r>
      <w:r w:rsidRPr="00C51DAB">
        <w:rPr>
          <w:sz w:val="20"/>
          <w:szCs w:val="20"/>
        </w:rPr>
        <w:t>. [</w:t>
      </w:r>
      <w:proofErr w:type="gramStart"/>
      <w:r w:rsidRPr="00C51DAB">
        <w:rPr>
          <w:sz w:val="20"/>
          <w:szCs w:val="20"/>
        </w:rPr>
        <w:t>online</w:t>
      </w:r>
      <w:proofErr w:type="gramEnd"/>
      <w:r w:rsidRPr="00C51DAB">
        <w:rPr>
          <w:sz w:val="20"/>
          <w:szCs w:val="20"/>
        </w:rPr>
        <w:t>] Available at: &lt;https://hbase.apache.org/&gt; [Accessed 25 May 2014].</w:t>
      </w:r>
    </w:p>
    <w:p w:rsidR="00D2726B" w:rsidRPr="00C51DAB" w:rsidRDefault="00D2726B" w:rsidP="00825C34">
      <w:pPr>
        <w:widowControl w:val="0"/>
        <w:autoSpaceDE w:val="0"/>
        <w:autoSpaceDN w:val="0"/>
        <w:adjustRightInd w:val="0"/>
        <w:spacing w:line="250" w:lineRule="auto"/>
        <w:ind w:left="1008" w:right="576"/>
        <w:jc w:val="both"/>
        <w:rPr>
          <w:sz w:val="20"/>
          <w:szCs w:val="20"/>
        </w:rPr>
      </w:pPr>
    </w:p>
    <w:p w:rsidR="00A83D5F" w:rsidRPr="00C51DAB" w:rsidRDefault="00A83D5F" w:rsidP="00825C34">
      <w:pPr>
        <w:spacing w:line="250" w:lineRule="auto"/>
        <w:ind w:left="1008" w:right="576"/>
        <w:jc w:val="both"/>
        <w:rPr>
          <w:sz w:val="20"/>
          <w:szCs w:val="20"/>
        </w:rPr>
      </w:pPr>
      <w:r w:rsidRPr="00C51DAB">
        <w:rPr>
          <w:sz w:val="20"/>
          <w:szCs w:val="20"/>
        </w:rPr>
        <w:t xml:space="preserve">[5] Anon, 2014. </w:t>
      </w:r>
      <w:proofErr w:type="spellStart"/>
      <w:proofErr w:type="gramStart"/>
      <w:r w:rsidRPr="00C51DAB">
        <w:rPr>
          <w:i/>
          <w:iCs/>
          <w:sz w:val="20"/>
          <w:szCs w:val="20"/>
        </w:rPr>
        <w:t>logstash</w:t>
      </w:r>
      <w:proofErr w:type="spellEnd"/>
      <w:proofErr w:type="gramEnd"/>
      <w:r w:rsidRPr="00C51DAB">
        <w:rPr>
          <w:i/>
          <w:iCs/>
          <w:sz w:val="20"/>
          <w:szCs w:val="20"/>
        </w:rPr>
        <w:t xml:space="preserve"> - open source log management</w:t>
      </w:r>
      <w:r w:rsidRPr="00C51DAB">
        <w:rPr>
          <w:sz w:val="20"/>
          <w:szCs w:val="20"/>
        </w:rPr>
        <w:t>. [</w:t>
      </w:r>
      <w:proofErr w:type="gramStart"/>
      <w:r w:rsidRPr="00C51DAB">
        <w:rPr>
          <w:sz w:val="20"/>
          <w:szCs w:val="20"/>
        </w:rPr>
        <w:t>online</w:t>
      </w:r>
      <w:proofErr w:type="gramEnd"/>
      <w:r w:rsidRPr="00C51DAB">
        <w:rPr>
          <w:sz w:val="20"/>
          <w:szCs w:val="20"/>
        </w:rPr>
        <w:t>] Available at: &lt;http://logstash.net/&gt; [Accessed 25 May 2014].</w:t>
      </w:r>
    </w:p>
    <w:p w:rsidR="00F90D3A" w:rsidRPr="00C51DAB" w:rsidRDefault="00F90D3A" w:rsidP="00825C34">
      <w:pPr>
        <w:spacing w:line="250" w:lineRule="auto"/>
        <w:ind w:left="1008" w:right="576"/>
        <w:jc w:val="both"/>
        <w:rPr>
          <w:sz w:val="20"/>
          <w:szCs w:val="20"/>
        </w:rPr>
      </w:pPr>
    </w:p>
    <w:p w:rsidR="00F90D3A" w:rsidRPr="00C51DAB" w:rsidRDefault="00F90D3A" w:rsidP="00825C34">
      <w:pPr>
        <w:spacing w:line="250" w:lineRule="auto"/>
        <w:ind w:left="1008" w:right="576"/>
        <w:jc w:val="both"/>
        <w:rPr>
          <w:sz w:val="20"/>
          <w:szCs w:val="20"/>
        </w:rPr>
      </w:pPr>
      <w:r w:rsidRPr="00C51DAB">
        <w:rPr>
          <w:sz w:val="20"/>
          <w:szCs w:val="20"/>
        </w:rPr>
        <w:t xml:space="preserve">[6] Anon, 2014. </w:t>
      </w:r>
      <w:r w:rsidRPr="00C51DAB">
        <w:rPr>
          <w:i/>
          <w:iCs/>
          <w:sz w:val="20"/>
          <w:szCs w:val="20"/>
        </w:rPr>
        <w:t xml:space="preserve">GUI — </w:t>
      </w:r>
      <w:proofErr w:type="spellStart"/>
      <w:r w:rsidRPr="00C51DAB">
        <w:rPr>
          <w:i/>
          <w:iCs/>
          <w:sz w:val="20"/>
          <w:szCs w:val="20"/>
        </w:rPr>
        <w:t>OpenTDSB</w:t>
      </w:r>
      <w:proofErr w:type="spellEnd"/>
      <w:r w:rsidRPr="00C51DAB">
        <w:rPr>
          <w:i/>
          <w:iCs/>
          <w:sz w:val="20"/>
          <w:szCs w:val="20"/>
        </w:rPr>
        <w:t xml:space="preserve"> 2.0 documentation</w:t>
      </w:r>
      <w:r w:rsidRPr="00C51DAB">
        <w:rPr>
          <w:sz w:val="20"/>
          <w:szCs w:val="20"/>
        </w:rPr>
        <w:t>. [</w:t>
      </w:r>
      <w:proofErr w:type="gramStart"/>
      <w:r w:rsidRPr="00C51DAB">
        <w:rPr>
          <w:sz w:val="20"/>
          <w:szCs w:val="20"/>
        </w:rPr>
        <w:t>online</w:t>
      </w:r>
      <w:proofErr w:type="gramEnd"/>
      <w:r w:rsidRPr="00C51DAB">
        <w:rPr>
          <w:sz w:val="20"/>
          <w:szCs w:val="20"/>
        </w:rPr>
        <w:t>] Available at: &lt;http://opentsdb.net/docs/build/html/user_guide/guis/index.html&gt; [Accessed 25 May 2014].</w:t>
      </w:r>
    </w:p>
    <w:p w:rsidR="00A83D5F" w:rsidRPr="00C51DAB" w:rsidRDefault="00A83D5F" w:rsidP="00825C34">
      <w:pPr>
        <w:widowControl w:val="0"/>
        <w:autoSpaceDE w:val="0"/>
        <w:autoSpaceDN w:val="0"/>
        <w:adjustRightInd w:val="0"/>
        <w:spacing w:line="250" w:lineRule="auto"/>
        <w:ind w:left="1008" w:right="576"/>
        <w:jc w:val="both"/>
        <w:rPr>
          <w:sz w:val="20"/>
          <w:szCs w:val="20"/>
        </w:rPr>
      </w:pPr>
    </w:p>
    <w:p w:rsidR="00F23063" w:rsidRPr="00C51DAB" w:rsidRDefault="00F23063" w:rsidP="00825C34">
      <w:pPr>
        <w:spacing w:line="250" w:lineRule="auto"/>
        <w:ind w:left="1008" w:right="576"/>
        <w:jc w:val="both"/>
        <w:rPr>
          <w:sz w:val="20"/>
          <w:szCs w:val="20"/>
        </w:rPr>
      </w:pPr>
      <w:r w:rsidRPr="00C51DAB">
        <w:rPr>
          <w:sz w:val="20"/>
          <w:szCs w:val="20"/>
        </w:rPr>
        <w:t xml:space="preserve">[7] Anon, 2014. </w:t>
      </w:r>
      <w:proofErr w:type="spellStart"/>
      <w:proofErr w:type="gramStart"/>
      <w:r w:rsidRPr="00C51DAB">
        <w:rPr>
          <w:i/>
          <w:iCs/>
          <w:sz w:val="20"/>
          <w:szCs w:val="20"/>
        </w:rPr>
        <w:t>prateek</w:t>
      </w:r>
      <w:proofErr w:type="spellEnd"/>
      <w:r w:rsidRPr="00C51DAB">
        <w:rPr>
          <w:i/>
          <w:iCs/>
          <w:sz w:val="20"/>
          <w:szCs w:val="20"/>
        </w:rPr>
        <w:t>/</w:t>
      </w:r>
      <w:proofErr w:type="spellStart"/>
      <w:r w:rsidRPr="00C51DAB">
        <w:rPr>
          <w:i/>
          <w:iCs/>
          <w:sz w:val="20"/>
          <w:szCs w:val="20"/>
        </w:rPr>
        <w:t>ssh</w:t>
      </w:r>
      <w:proofErr w:type="spellEnd"/>
      <w:r w:rsidRPr="00C51DAB">
        <w:rPr>
          <w:i/>
          <w:iCs/>
          <w:sz w:val="20"/>
          <w:szCs w:val="20"/>
        </w:rPr>
        <w:t>-spool-source</w:t>
      </w:r>
      <w:proofErr w:type="gramEnd"/>
      <w:r w:rsidRPr="00C51DAB">
        <w:rPr>
          <w:sz w:val="20"/>
          <w:szCs w:val="20"/>
        </w:rPr>
        <w:t>. [</w:t>
      </w:r>
      <w:proofErr w:type="gramStart"/>
      <w:r w:rsidRPr="00C51DAB">
        <w:rPr>
          <w:sz w:val="20"/>
          <w:szCs w:val="20"/>
        </w:rPr>
        <w:t>online</w:t>
      </w:r>
      <w:proofErr w:type="gramEnd"/>
      <w:r w:rsidRPr="00C51DAB">
        <w:rPr>
          <w:sz w:val="20"/>
          <w:szCs w:val="20"/>
        </w:rPr>
        <w:t>] Available at: &lt;https://github.com/prateek/ssh-spool-source&gt; [Accessed 26 May 2014].</w:t>
      </w:r>
    </w:p>
    <w:p w:rsidR="00F23063" w:rsidRPr="00C51DAB" w:rsidRDefault="00F23063" w:rsidP="00825C34">
      <w:pPr>
        <w:widowControl w:val="0"/>
        <w:autoSpaceDE w:val="0"/>
        <w:autoSpaceDN w:val="0"/>
        <w:adjustRightInd w:val="0"/>
        <w:spacing w:line="250" w:lineRule="auto"/>
        <w:ind w:left="1008" w:right="576"/>
        <w:jc w:val="both"/>
        <w:rPr>
          <w:sz w:val="20"/>
          <w:szCs w:val="20"/>
        </w:rPr>
      </w:pPr>
    </w:p>
    <w:p w:rsidR="00D425F4" w:rsidRPr="00C51DAB" w:rsidRDefault="00F23063" w:rsidP="00825C34">
      <w:pPr>
        <w:spacing w:line="250" w:lineRule="auto"/>
        <w:ind w:left="1008" w:right="576"/>
        <w:jc w:val="both"/>
        <w:rPr>
          <w:sz w:val="20"/>
          <w:szCs w:val="20"/>
        </w:rPr>
      </w:pPr>
      <w:r w:rsidRPr="00C51DAB">
        <w:rPr>
          <w:sz w:val="20"/>
          <w:szCs w:val="20"/>
        </w:rPr>
        <w:t xml:space="preserve">[8] Anon, 2014. </w:t>
      </w:r>
      <w:r w:rsidRPr="00C51DAB">
        <w:rPr>
          <w:i/>
          <w:iCs/>
          <w:sz w:val="20"/>
          <w:szCs w:val="20"/>
        </w:rPr>
        <w:t>Welcome to Apache Flume — Apache Flume</w:t>
      </w:r>
      <w:r w:rsidRPr="00C51DAB">
        <w:rPr>
          <w:sz w:val="20"/>
          <w:szCs w:val="20"/>
        </w:rPr>
        <w:t>. [</w:t>
      </w:r>
      <w:proofErr w:type="gramStart"/>
      <w:r w:rsidRPr="00C51DAB">
        <w:rPr>
          <w:sz w:val="20"/>
          <w:szCs w:val="20"/>
        </w:rPr>
        <w:t>online</w:t>
      </w:r>
      <w:proofErr w:type="gramEnd"/>
      <w:r w:rsidRPr="00C51DAB">
        <w:rPr>
          <w:sz w:val="20"/>
          <w:szCs w:val="20"/>
        </w:rPr>
        <w:t>] Available at: &lt;http://flume.apac</w:t>
      </w:r>
      <w:r w:rsidR="00D425F4" w:rsidRPr="00C51DAB">
        <w:rPr>
          <w:sz w:val="20"/>
          <w:szCs w:val="20"/>
        </w:rPr>
        <w:t>he.org/&gt; [Accessed 26 May 2014]</w:t>
      </w:r>
    </w:p>
    <w:p w:rsidR="00D425F4" w:rsidRPr="00C51DAB" w:rsidRDefault="00D425F4" w:rsidP="00825C34">
      <w:pPr>
        <w:spacing w:line="250" w:lineRule="auto"/>
        <w:ind w:left="1008" w:right="576"/>
        <w:jc w:val="both"/>
        <w:rPr>
          <w:sz w:val="20"/>
          <w:szCs w:val="20"/>
        </w:rPr>
      </w:pPr>
    </w:p>
    <w:p w:rsidR="00D425F4" w:rsidRPr="00C51DAB" w:rsidRDefault="00100770" w:rsidP="00825C34">
      <w:pPr>
        <w:spacing w:line="250" w:lineRule="auto"/>
        <w:ind w:left="1008" w:right="576"/>
        <w:jc w:val="both"/>
        <w:rPr>
          <w:sz w:val="20"/>
          <w:szCs w:val="20"/>
        </w:rPr>
      </w:pPr>
      <w:r w:rsidRPr="00C51DAB">
        <w:rPr>
          <w:sz w:val="20"/>
          <w:szCs w:val="20"/>
        </w:rPr>
        <w:t xml:space="preserve">[9] Ken </w:t>
      </w:r>
      <w:proofErr w:type="spellStart"/>
      <w:r w:rsidRPr="00C51DAB">
        <w:rPr>
          <w:sz w:val="20"/>
          <w:szCs w:val="20"/>
        </w:rPr>
        <w:t>Goodhope</w:t>
      </w:r>
      <w:proofErr w:type="spellEnd"/>
      <w:r w:rsidRPr="00C51DAB">
        <w:rPr>
          <w:sz w:val="20"/>
          <w:szCs w:val="20"/>
        </w:rPr>
        <w:t xml:space="preserve">, Joel Koshy, Jay Kreps, </w:t>
      </w:r>
      <w:proofErr w:type="spellStart"/>
      <w:r w:rsidRPr="00C51DAB">
        <w:rPr>
          <w:sz w:val="20"/>
          <w:szCs w:val="20"/>
        </w:rPr>
        <w:t>Neha</w:t>
      </w:r>
      <w:proofErr w:type="spellEnd"/>
      <w:r w:rsidRPr="00C51DAB">
        <w:rPr>
          <w:sz w:val="20"/>
          <w:szCs w:val="20"/>
        </w:rPr>
        <w:t xml:space="preserve"> </w:t>
      </w:r>
      <w:proofErr w:type="spellStart"/>
      <w:r w:rsidRPr="00C51DAB">
        <w:rPr>
          <w:sz w:val="20"/>
          <w:szCs w:val="20"/>
        </w:rPr>
        <w:t>Narkhede</w:t>
      </w:r>
      <w:proofErr w:type="spellEnd"/>
      <w:r w:rsidRPr="00C51DAB">
        <w:rPr>
          <w:sz w:val="20"/>
          <w:szCs w:val="20"/>
        </w:rPr>
        <w:t xml:space="preserve">, Richard Park, Jun Rao, Victor Yang Ye, 2012. </w:t>
      </w:r>
      <w:r w:rsidRPr="00C51DAB">
        <w:rPr>
          <w:i/>
          <w:sz w:val="20"/>
          <w:szCs w:val="20"/>
        </w:rPr>
        <w:t xml:space="preserve">Building </w:t>
      </w:r>
      <w:proofErr w:type="spellStart"/>
      <w:r w:rsidRPr="00C51DAB">
        <w:rPr>
          <w:i/>
          <w:sz w:val="20"/>
          <w:szCs w:val="20"/>
        </w:rPr>
        <w:t>LinkedIn</w:t>
      </w:r>
      <w:proofErr w:type="gramStart"/>
      <w:r w:rsidRPr="00C51DAB">
        <w:rPr>
          <w:i/>
          <w:sz w:val="20"/>
          <w:szCs w:val="20"/>
        </w:rPr>
        <w:t>;s</w:t>
      </w:r>
      <w:proofErr w:type="spellEnd"/>
      <w:proofErr w:type="gramEnd"/>
      <w:r w:rsidRPr="00C51DAB">
        <w:rPr>
          <w:i/>
          <w:sz w:val="20"/>
          <w:szCs w:val="20"/>
        </w:rPr>
        <w:t xml:space="preserve"> Real-time Activity Data Pipeline. </w:t>
      </w:r>
      <w:r w:rsidRPr="00C51DAB">
        <w:rPr>
          <w:sz w:val="20"/>
          <w:szCs w:val="20"/>
        </w:rPr>
        <w:t>[</w:t>
      </w:r>
      <w:proofErr w:type="gramStart"/>
      <w:r w:rsidRPr="00C51DAB">
        <w:rPr>
          <w:sz w:val="20"/>
          <w:szCs w:val="20"/>
        </w:rPr>
        <w:t>online</w:t>
      </w:r>
      <w:proofErr w:type="gramEnd"/>
      <w:r w:rsidRPr="00C51DAB">
        <w:rPr>
          <w:sz w:val="20"/>
          <w:szCs w:val="20"/>
        </w:rPr>
        <w:t>] Available at: &lt;http://sites.computer.org/debull/A12june/pipeline.pdf/&gt; [Accessed 26 May 2014]</w:t>
      </w:r>
    </w:p>
    <w:p w:rsidR="00673C61" w:rsidRPr="00C51DAB" w:rsidRDefault="00673C61" w:rsidP="00825C34">
      <w:pPr>
        <w:widowControl w:val="0"/>
        <w:autoSpaceDE w:val="0"/>
        <w:autoSpaceDN w:val="0"/>
        <w:adjustRightInd w:val="0"/>
        <w:spacing w:line="250" w:lineRule="auto"/>
        <w:ind w:left="1008" w:right="576"/>
        <w:jc w:val="both"/>
        <w:rPr>
          <w:sz w:val="20"/>
          <w:szCs w:val="20"/>
        </w:rPr>
      </w:pPr>
    </w:p>
    <w:p w:rsidR="00100770" w:rsidRPr="00C51DAB" w:rsidRDefault="00100770" w:rsidP="00825C34">
      <w:pPr>
        <w:spacing w:line="250" w:lineRule="auto"/>
        <w:ind w:left="1008" w:right="576"/>
        <w:jc w:val="both"/>
        <w:rPr>
          <w:sz w:val="20"/>
          <w:szCs w:val="20"/>
        </w:rPr>
      </w:pPr>
      <w:r w:rsidRPr="00C51DAB">
        <w:rPr>
          <w:sz w:val="20"/>
          <w:szCs w:val="20"/>
        </w:rPr>
        <w:t xml:space="preserve">[10] Anon, 2014. </w:t>
      </w:r>
      <w:r w:rsidRPr="00C51DAB">
        <w:rPr>
          <w:i/>
          <w:iCs/>
          <w:sz w:val="20"/>
          <w:szCs w:val="20"/>
        </w:rPr>
        <w:t xml:space="preserve">A Few Notes on Kafka and </w:t>
      </w:r>
      <w:proofErr w:type="spellStart"/>
      <w:r w:rsidRPr="00C51DAB">
        <w:rPr>
          <w:i/>
          <w:iCs/>
          <w:sz w:val="20"/>
          <w:szCs w:val="20"/>
        </w:rPr>
        <w:t>Jepsen</w:t>
      </w:r>
      <w:proofErr w:type="spellEnd"/>
      <w:r w:rsidRPr="00C51DAB">
        <w:rPr>
          <w:i/>
          <w:iCs/>
          <w:sz w:val="20"/>
          <w:szCs w:val="20"/>
        </w:rPr>
        <w:t xml:space="preserve"> - Jay Kreps</w:t>
      </w:r>
      <w:r w:rsidRPr="00C51DAB">
        <w:rPr>
          <w:sz w:val="20"/>
          <w:szCs w:val="20"/>
        </w:rPr>
        <w:t>. [</w:t>
      </w:r>
      <w:proofErr w:type="gramStart"/>
      <w:r w:rsidRPr="00C51DAB">
        <w:rPr>
          <w:sz w:val="20"/>
          <w:szCs w:val="20"/>
        </w:rPr>
        <w:t>online</w:t>
      </w:r>
      <w:proofErr w:type="gramEnd"/>
      <w:r w:rsidRPr="00C51DAB">
        <w:rPr>
          <w:sz w:val="20"/>
          <w:szCs w:val="20"/>
        </w:rPr>
        <w:t>] Available at: &lt;http://blog.empathybox.com/post/62279088548/a-few-notes-on-kafka-and-jepsen&gt; [Accessed 26 May 2014].</w:t>
      </w:r>
    </w:p>
    <w:p w:rsidR="00100770" w:rsidRPr="00C51DAB" w:rsidRDefault="00100770" w:rsidP="00825C34">
      <w:pPr>
        <w:widowControl w:val="0"/>
        <w:autoSpaceDE w:val="0"/>
        <w:autoSpaceDN w:val="0"/>
        <w:adjustRightInd w:val="0"/>
        <w:spacing w:line="250" w:lineRule="auto"/>
        <w:ind w:left="1008" w:right="576"/>
        <w:jc w:val="both"/>
        <w:rPr>
          <w:sz w:val="20"/>
          <w:szCs w:val="20"/>
        </w:rPr>
      </w:pPr>
    </w:p>
    <w:p w:rsidR="00733353" w:rsidRPr="00C51DAB" w:rsidRDefault="00733353" w:rsidP="00825C34">
      <w:pPr>
        <w:spacing w:line="250" w:lineRule="auto"/>
        <w:ind w:left="1008" w:right="576"/>
        <w:jc w:val="both"/>
        <w:rPr>
          <w:sz w:val="20"/>
          <w:szCs w:val="20"/>
        </w:rPr>
      </w:pPr>
      <w:r w:rsidRPr="00C51DAB">
        <w:rPr>
          <w:sz w:val="20"/>
          <w:szCs w:val="20"/>
        </w:rPr>
        <w:t xml:space="preserve">[11] Anon, 2014. </w:t>
      </w:r>
      <w:proofErr w:type="spellStart"/>
      <w:proofErr w:type="gramStart"/>
      <w:r w:rsidRPr="00C51DAB">
        <w:rPr>
          <w:i/>
          <w:iCs/>
          <w:sz w:val="20"/>
          <w:szCs w:val="20"/>
        </w:rPr>
        <w:t>harelba</w:t>
      </w:r>
      <w:proofErr w:type="spellEnd"/>
      <w:r w:rsidRPr="00C51DAB">
        <w:rPr>
          <w:i/>
          <w:iCs/>
          <w:sz w:val="20"/>
          <w:szCs w:val="20"/>
        </w:rPr>
        <w:t>/tail2kafka</w:t>
      </w:r>
      <w:proofErr w:type="gramEnd"/>
      <w:r w:rsidRPr="00C51DAB">
        <w:rPr>
          <w:sz w:val="20"/>
          <w:szCs w:val="20"/>
        </w:rPr>
        <w:t>. [</w:t>
      </w:r>
      <w:proofErr w:type="gramStart"/>
      <w:r w:rsidRPr="00C51DAB">
        <w:rPr>
          <w:sz w:val="20"/>
          <w:szCs w:val="20"/>
        </w:rPr>
        <w:t>online</w:t>
      </w:r>
      <w:proofErr w:type="gramEnd"/>
      <w:r w:rsidRPr="00C51DAB">
        <w:rPr>
          <w:sz w:val="20"/>
          <w:szCs w:val="20"/>
        </w:rPr>
        <w:t>] Available at: &lt;https://github.com/harelba/tail2kafka&gt; [Accessed 26 May 2014].</w:t>
      </w:r>
    </w:p>
    <w:p w:rsidR="00733353" w:rsidRPr="00C51DAB" w:rsidRDefault="00733353" w:rsidP="00825C34">
      <w:pPr>
        <w:widowControl w:val="0"/>
        <w:autoSpaceDE w:val="0"/>
        <w:autoSpaceDN w:val="0"/>
        <w:adjustRightInd w:val="0"/>
        <w:spacing w:line="250" w:lineRule="auto"/>
        <w:ind w:left="1008" w:right="576"/>
        <w:jc w:val="both"/>
        <w:rPr>
          <w:sz w:val="20"/>
          <w:szCs w:val="20"/>
        </w:rPr>
      </w:pPr>
    </w:p>
    <w:p w:rsidR="00BB0671" w:rsidRPr="00C51DAB" w:rsidRDefault="00BB0671" w:rsidP="00825C34">
      <w:pPr>
        <w:spacing w:line="250" w:lineRule="auto"/>
        <w:ind w:left="1008" w:right="576"/>
        <w:jc w:val="both"/>
        <w:rPr>
          <w:sz w:val="20"/>
          <w:szCs w:val="20"/>
        </w:rPr>
      </w:pPr>
      <w:r w:rsidRPr="00C51DAB">
        <w:rPr>
          <w:sz w:val="20"/>
          <w:szCs w:val="20"/>
        </w:rPr>
        <w:t xml:space="preserve">[12] Anon, 2014. </w:t>
      </w:r>
      <w:r w:rsidRPr="00C51DAB">
        <w:rPr>
          <w:i/>
          <w:iCs/>
          <w:sz w:val="20"/>
          <w:szCs w:val="20"/>
        </w:rPr>
        <w:t>Storm (event processor) - Wikipedia, the free encyclopedia</w:t>
      </w:r>
      <w:r w:rsidRPr="00C51DAB">
        <w:rPr>
          <w:sz w:val="20"/>
          <w:szCs w:val="20"/>
        </w:rPr>
        <w:t>. [</w:t>
      </w:r>
      <w:proofErr w:type="gramStart"/>
      <w:r w:rsidRPr="00C51DAB">
        <w:rPr>
          <w:sz w:val="20"/>
          <w:szCs w:val="20"/>
        </w:rPr>
        <w:t>online</w:t>
      </w:r>
      <w:proofErr w:type="gramEnd"/>
      <w:r w:rsidRPr="00C51DAB">
        <w:rPr>
          <w:sz w:val="20"/>
          <w:szCs w:val="20"/>
        </w:rPr>
        <w:t>] Available at: &lt;http://en.wikipedia.org/wiki/Storm</w:t>
      </w:r>
      <w:proofErr w:type="gramStart"/>
      <w:r w:rsidRPr="00C51DAB">
        <w:rPr>
          <w:sz w:val="20"/>
          <w:szCs w:val="20"/>
        </w:rPr>
        <w:t>_(</w:t>
      </w:r>
      <w:proofErr w:type="gramEnd"/>
      <w:r w:rsidRPr="00C51DAB">
        <w:rPr>
          <w:sz w:val="20"/>
          <w:szCs w:val="20"/>
        </w:rPr>
        <w:t>event_processor)&gt; [Accessed 26 May 2014].</w:t>
      </w:r>
    </w:p>
    <w:p w:rsidR="00BB0671" w:rsidRPr="00C51DAB" w:rsidRDefault="00BB0671" w:rsidP="00825C34">
      <w:pPr>
        <w:widowControl w:val="0"/>
        <w:autoSpaceDE w:val="0"/>
        <w:autoSpaceDN w:val="0"/>
        <w:adjustRightInd w:val="0"/>
        <w:spacing w:line="250" w:lineRule="auto"/>
        <w:ind w:left="1008" w:right="576"/>
        <w:jc w:val="both"/>
        <w:rPr>
          <w:sz w:val="20"/>
          <w:szCs w:val="20"/>
        </w:rPr>
      </w:pPr>
    </w:p>
    <w:p w:rsidR="00BB0671" w:rsidRPr="00C51DAB" w:rsidRDefault="00BB0671" w:rsidP="00825C34">
      <w:pPr>
        <w:spacing w:line="250" w:lineRule="auto"/>
        <w:ind w:left="1008" w:right="576"/>
        <w:jc w:val="both"/>
        <w:rPr>
          <w:sz w:val="20"/>
          <w:szCs w:val="20"/>
        </w:rPr>
      </w:pPr>
      <w:r w:rsidRPr="00C51DAB">
        <w:rPr>
          <w:sz w:val="20"/>
          <w:szCs w:val="20"/>
        </w:rPr>
        <w:t xml:space="preserve">[13] Jerome </w:t>
      </w:r>
      <w:proofErr w:type="spellStart"/>
      <w:r w:rsidRPr="00C51DAB">
        <w:rPr>
          <w:sz w:val="20"/>
          <w:szCs w:val="20"/>
        </w:rPr>
        <w:t>Boulon</w:t>
      </w:r>
      <w:proofErr w:type="spellEnd"/>
      <w:r w:rsidRPr="00C51DAB">
        <w:rPr>
          <w:sz w:val="20"/>
          <w:szCs w:val="20"/>
        </w:rPr>
        <w:t xml:space="preserve">, 2014. </w:t>
      </w:r>
      <w:proofErr w:type="spellStart"/>
      <w:r w:rsidRPr="00C51DAB">
        <w:rPr>
          <w:i/>
          <w:iCs/>
          <w:sz w:val="20"/>
          <w:szCs w:val="20"/>
        </w:rPr>
        <w:t>Honu</w:t>
      </w:r>
      <w:proofErr w:type="spellEnd"/>
      <w:r w:rsidRPr="00C51DAB">
        <w:rPr>
          <w:i/>
          <w:iCs/>
          <w:sz w:val="20"/>
          <w:szCs w:val="20"/>
        </w:rPr>
        <w:t>/Big Data @ Riot Games</w:t>
      </w:r>
      <w:r w:rsidRPr="00C51DAB">
        <w:rPr>
          <w:sz w:val="20"/>
          <w:szCs w:val="20"/>
        </w:rPr>
        <w:t>. [</w:t>
      </w:r>
      <w:proofErr w:type="gramStart"/>
      <w:r w:rsidRPr="00C51DAB">
        <w:rPr>
          <w:sz w:val="20"/>
          <w:szCs w:val="20"/>
        </w:rPr>
        <w:t>online</w:t>
      </w:r>
      <w:proofErr w:type="gramEnd"/>
      <w:r w:rsidRPr="00C51DAB">
        <w:rPr>
          <w:sz w:val="20"/>
          <w:szCs w:val="20"/>
        </w:rPr>
        <w:t>] Available at: &lt;http://www.slideshare.net/jboulon/big-dataatriotgames-sdvfinal&gt; [Accessed 26 May 2014].</w:t>
      </w:r>
    </w:p>
    <w:p w:rsidR="00BB0671" w:rsidRPr="00C51DAB" w:rsidRDefault="00BB0671" w:rsidP="00825C34">
      <w:pPr>
        <w:widowControl w:val="0"/>
        <w:autoSpaceDE w:val="0"/>
        <w:autoSpaceDN w:val="0"/>
        <w:adjustRightInd w:val="0"/>
        <w:spacing w:line="250" w:lineRule="auto"/>
        <w:ind w:left="1008" w:right="576"/>
        <w:jc w:val="both"/>
        <w:rPr>
          <w:sz w:val="20"/>
          <w:szCs w:val="20"/>
        </w:rPr>
      </w:pPr>
    </w:p>
    <w:p w:rsidR="00BB0671" w:rsidRPr="00C51DAB" w:rsidRDefault="00BB0671" w:rsidP="00825C34">
      <w:pPr>
        <w:spacing w:line="250" w:lineRule="auto"/>
        <w:ind w:left="1008" w:right="576"/>
        <w:jc w:val="both"/>
        <w:rPr>
          <w:sz w:val="20"/>
          <w:szCs w:val="20"/>
        </w:rPr>
      </w:pPr>
      <w:r w:rsidRPr="00C51DAB">
        <w:rPr>
          <w:sz w:val="20"/>
          <w:szCs w:val="20"/>
        </w:rPr>
        <w:t xml:space="preserve">[14] Anon, 2014. </w:t>
      </w:r>
      <w:r w:rsidRPr="00C51DAB">
        <w:rPr>
          <w:i/>
          <w:iCs/>
          <w:sz w:val="20"/>
          <w:szCs w:val="20"/>
        </w:rPr>
        <w:t xml:space="preserve">The Netflix Tech Blog: Announcing </w:t>
      </w:r>
      <w:proofErr w:type="spellStart"/>
      <w:r w:rsidRPr="00C51DAB">
        <w:rPr>
          <w:i/>
          <w:iCs/>
          <w:sz w:val="20"/>
          <w:szCs w:val="20"/>
        </w:rPr>
        <w:t>Suro</w:t>
      </w:r>
      <w:proofErr w:type="spellEnd"/>
      <w:r w:rsidRPr="00C51DAB">
        <w:rPr>
          <w:i/>
          <w:iCs/>
          <w:sz w:val="20"/>
          <w:szCs w:val="20"/>
        </w:rPr>
        <w:t>: Backbone of Netflix’s Data Pipeline</w:t>
      </w:r>
      <w:r w:rsidRPr="00C51DAB">
        <w:rPr>
          <w:sz w:val="20"/>
          <w:szCs w:val="20"/>
        </w:rPr>
        <w:t>. [</w:t>
      </w:r>
      <w:proofErr w:type="gramStart"/>
      <w:r w:rsidRPr="00C51DAB">
        <w:rPr>
          <w:sz w:val="20"/>
          <w:szCs w:val="20"/>
        </w:rPr>
        <w:t>online</w:t>
      </w:r>
      <w:proofErr w:type="gramEnd"/>
      <w:r w:rsidRPr="00C51DAB">
        <w:rPr>
          <w:sz w:val="20"/>
          <w:szCs w:val="20"/>
        </w:rPr>
        <w:t>] Available at: &lt;http://techblog.netflix.com/2013/12/announcing-suro-backbone-of-netflixs.html&gt; [Accessed 26 May 2014].</w:t>
      </w:r>
    </w:p>
    <w:p w:rsidR="00BB0671" w:rsidRDefault="00BB0671" w:rsidP="00825C34">
      <w:pPr>
        <w:widowControl w:val="0"/>
        <w:autoSpaceDE w:val="0"/>
        <w:autoSpaceDN w:val="0"/>
        <w:adjustRightInd w:val="0"/>
        <w:spacing w:line="250" w:lineRule="auto"/>
        <w:ind w:left="1008" w:right="576"/>
        <w:jc w:val="both"/>
        <w:rPr>
          <w:sz w:val="20"/>
          <w:szCs w:val="20"/>
        </w:rPr>
      </w:pPr>
    </w:p>
    <w:p w:rsidR="00C51DAB" w:rsidRDefault="00C51DAB" w:rsidP="00825C34">
      <w:pPr>
        <w:spacing w:line="250" w:lineRule="auto"/>
        <w:ind w:left="1008" w:right="576"/>
        <w:jc w:val="both"/>
        <w:rPr>
          <w:sz w:val="20"/>
          <w:szCs w:val="20"/>
        </w:rPr>
      </w:pPr>
      <w:r>
        <w:rPr>
          <w:sz w:val="20"/>
          <w:szCs w:val="20"/>
        </w:rPr>
        <w:t xml:space="preserve">[15] </w:t>
      </w:r>
      <w:r w:rsidRPr="00C51DAB">
        <w:rPr>
          <w:sz w:val="20"/>
          <w:szCs w:val="20"/>
        </w:rPr>
        <w:t xml:space="preserve">Anon, 2014. </w:t>
      </w:r>
      <w:r w:rsidRPr="00C51DAB">
        <w:rPr>
          <w:i/>
          <w:iCs/>
          <w:sz w:val="20"/>
          <w:szCs w:val="20"/>
        </w:rPr>
        <w:t xml:space="preserve">Elasticsearch.org </w:t>
      </w:r>
      <w:proofErr w:type="spellStart"/>
      <w:r w:rsidRPr="00C51DAB">
        <w:rPr>
          <w:i/>
          <w:iCs/>
          <w:sz w:val="20"/>
          <w:szCs w:val="20"/>
        </w:rPr>
        <w:t>Kibana</w:t>
      </w:r>
      <w:proofErr w:type="spellEnd"/>
      <w:r w:rsidRPr="00C51DAB">
        <w:rPr>
          <w:i/>
          <w:iCs/>
          <w:sz w:val="20"/>
          <w:szCs w:val="20"/>
        </w:rPr>
        <w:t xml:space="preserve"> | Overview | </w:t>
      </w:r>
      <w:proofErr w:type="spellStart"/>
      <w:r w:rsidRPr="00C51DAB">
        <w:rPr>
          <w:i/>
          <w:iCs/>
          <w:sz w:val="20"/>
          <w:szCs w:val="20"/>
        </w:rPr>
        <w:t>Elasticsearch</w:t>
      </w:r>
      <w:proofErr w:type="spellEnd"/>
      <w:r w:rsidRPr="00C51DAB">
        <w:rPr>
          <w:sz w:val="20"/>
          <w:szCs w:val="20"/>
        </w:rPr>
        <w:t>. [</w:t>
      </w:r>
      <w:proofErr w:type="gramStart"/>
      <w:r w:rsidRPr="00C51DAB">
        <w:rPr>
          <w:sz w:val="20"/>
          <w:szCs w:val="20"/>
        </w:rPr>
        <w:t>online</w:t>
      </w:r>
      <w:proofErr w:type="gramEnd"/>
      <w:r w:rsidRPr="00C51DAB">
        <w:rPr>
          <w:sz w:val="20"/>
          <w:szCs w:val="20"/>
        </w:rPr>
        <w:t>] Available at: &lt;http://www.elasticsearch.org/overview/kibana/&gt; [Accessed 26 May 2014].</w:t>
      </w:r>
    </w:p>
    <w:p w:rsidR="00C51DAB" w:rsidRPr="00C51DAB" w:rsidRDefault="00C51DAB" w:rsidP="00825C34">
      <w:pPr>
        <w:spacing w:line="250" w:lineRule="auto"/>
        <w:ind w:left="1008" w:right="576"/>
        <w:jc w:val="both"/>
      </w:pPr>
    </w:p>
    <w:p w:rsidR="00C51DAB" w:rsidRDefault="00C51DAB" w:rsidP="00825C34">
      <w:pPr>
        <w:spacing w:line="250" w:lineRule="auto"/>
        <w:ind w:left="1008" w:right="576"/>
        <w:jc w:val="both"/>
        <w:rPr>
          <w:sz w:val="20"/>
          <w:szCs w:val="20"/>
        </w:rPr>
      </w:pPr>
      <w:r w:rsidRPr="00C51DAB">
        <w:rPr>
          <w:sz w:val="20"/>
          <w:szCs w:val="20"/>
        </w:rPr>
        <w:t xml:space="preserve">[16] Anon, 2014. </w:t>
      </w:r>
      <w:r w:rsidRPr="00C51DAB">
        <w:rPr>
          <w:i/>
          <w:iCs/>
          <w:sz w:val="20"/>
          <w:szCs w:val="20"/>
        </w:rPr>
        <w:t xml:space="preserve">Elasticsearch.org Open Source Distributed Real Time Search &amp; Analytics | </w:t>
      </w:r>
      <w:proofErr w:type="spellStart"/>
      <w:r w:rsidRPr="00C51DAB">
        <w:rPr>
          <w:i/>
          <w:iCs/>
          <w:sz w:val="20"/>
          <w:szCs w:val="20"/>
        </w:rPr>
        <w:t>Elasticsearch</w:t>
      </w:r>
      <w:proofErr w:type="spellEnd"/>
      <w:r w:rsidRPr="00C51DAB">
        <w:rPr>
          <w:sz w:val="20"/>
          <w:szCs w:val="20"/>
        </w:rPr>
        <w:t>. [</w:t>
      </w:r>
      <w:proofErr w:type="gramStart"/>
      <w:r w:rsidRPr="00C51DAB">
        <w:rPr>
          <w:sz w:val="20"/>
          <w:szCs w:val="20"/>
        </w:rPr>
        <w:t>online</w:t>
      </w:r>
      <w:proofErr w:type="gramEnd"/>
      <w:r w:rsidRPr="00C51DAB">
        <w:rPr>
          <w:sz w:val="20"/>
          <w:szCs w:val="20"/>
        </w:rPr>
        <w:t>] Available at: &lt;http://www.elasticsearch.org/&gt; [Accessed 26 May 2014].</w:t>
      </w:r>
    </w:p>
    <w:p w:rsidR="00915C04" w:rsidRDefault="00915C04" w:rsidP="00825C34">
      <w:pPr>
        <w:spacing w:line="250" w:lineRule="auto"/>
        <w:ind w:left="1008" w:right="576"/>
        <w:jc w:val="both"/>
        <w:rPr>
          <w:sz w:val="20"/>
          <w:szCs w:val="20"/>
        </w:rPr>
      </w:pPr>
    </w:p>
    <w:p w:rsidR="00915C04" w:rsidRDefault="00915C04" w:rsidP="00915C04">
      <w:pPr>
        <w:ind w:left="1008" w:right="576"/>
        <w:rPr>
          <w:sz w:val="20"/>
          <w:szCs w:val="20"/>
        </w:rPr>
      </w:pPr>
      <w:r w:rsidRPr="00915C04">
        <w:rPr>
          <w:sz w:val="20"/>
          <w:szCs w:val="20"/>
        </w:rPr>
        <w:t xml:space="preserve">[17] </w:t>
      </w:r>
      <w:r w:rsidRPr="00915C04">
        <w:rPr>
          <w:sz w:val="20"/>
          <w:szCs w:val="20"/>
        </w:rPr>
        <w:t xml:space="preserve">Anon, 2014. </w:t>
      </w:r>
      <w:proofErr w:type="spellStart"/>
      <w:proofErr w:type="gramStart"/>
      <w:r w:rsidRPr="00915C04">
        <w:rPr>
          <w:i/>
          <w:iCs/>
          <w:sz w:val="20"/>
          <w:szCs w:val="20"/>
        </w:rPr>
        <w:t>mdreeling</w:t>
      </w:r>
      <w:proofErr w:type="spellEnd"/>
      <w:r w:rsidRPr="00915C04">
        <w:rPr>
          <w:i/>
          <w:iCs/>
          <w:sz w:val="20"/>
          <w:szCs w:val="20"/>
        </w:rPr>
        <w:t>/</w:t>
      </w:r>
      <w:proofErr w:type="spellStart"/>
      <w:r w:rsidRPr="00915C04">
        <w:rPr>
          <w:i/>
          <w:iCs/>
          <w:sz w:val="20"/>
          <w:szCs w:val="20"/>
        </w:rPr>
        <w:t>ocelli</w:t>
      </w:r>
      <w:proofErr w:type="spellEnd"/>
      <w:proofErr w:type="gramEnd"/>
      <w:r w:rsidRPr="00915C04">
        <w:rPr>
          <w:sz w:val="20"/>
          <w:szCs w:val="20"/>
        </w:rPr>
        <w:t>. [</w:t>
      </w:r>
      <w:proofErr w:type="gramStart"/>
      <w:r w:rsidRPr="00915C04">
        <w:rPr>
          <w:sz w:val="20"/>
          <w:szCs w:val="20"/>
        </w:rPr>
        <w:t>online</w:t>
      </w:r>
      <w:proofErr w:type="gramEnd"/>
      <w:r w:rsidRPr="00915C04">
        <w:rPr>
          <w:sz w:val="20"/>
          <w:szCs w:val="20"/>
        </w:rPr>
        <w:t>] Available at: &lt;https://github.com/mdreeling/ocelli&gt; [Accessed 26 May 2014].</w:t>
      </w:r>
    </w:p>
    <w:p w:rsidR="00B054BE" w:rsidRDefault="00B054BE" w:rsidP="00915C04">
      <w:pPr>
        <w:ind w:left="1008" w:right="576"/>
        <w:rPr>
          <w:sz w:val="20"/>
          <w:szCs w:val="20"/>
        </w:rPr>
      </w:pPr>
    </w:p>
    <w:p w:rsidR="00B054BE" w:rsidRDefault="00B054BE" w:rsidP="00B054BE">
      <w:pPr>
        <w:ind w:left="1008" w:right="576"/>
        <w:jc w:val="both"/>
        <w:rPr>
          <w:sz w:val="20"/>
          <w:szCs w:val="20"/>
        </w:rPr>
      </w:pPr>
      <w:r w:rsidRPr="00B054BE">
        <w:rPr>
          <w:sz w:val="20"/>
          <w:szCs w:val="20"/>
        </w:rPr>
        <w:t xml:space="preserve">[18] </w:t>
      </w:r>
      <w:r w:rsidRPr="00B054BE">
        <w:rPr>
          <w:sz w:val="20"/>
          <w:szCs w:val="20"/>
        </w:rPr>
        <w:t xml:space="preserve">Anon, 2014. </w:t>
      </w:r>
      <w:proofErr w:type="spellStart"/>
      <w:proofErr w:type="gramStart"/>
      <w:r w:rsidRPr="00B054BE">
        <w:rPr>
          <w:i/>
          <w:iCs/>
          <w:sz w:val="20"/>
          <w:szCs w:val="20"/>
        </w:rPr>
        <w:t>ocelli</w:t>
      </w:r>
      <w:proofErr w:type="spellEnd"/>
      <w:r w:rsidRPr="00B054BE">
        <w:rPr>
          <w:i/>
          <w:iCs/>
          <w:sz w:val="20"/>
          <w:szCs w:val="20"/>
        </w:rPr>
        <w:t>/</w:t>
      </w:r>
      <w:proofErr w:type="spellStart"/>
      <w:r w:rsidRPr="00B054BE">
        <w:rPr>
          <w:i/>
          <w:iCs/>
          <w:sz w:val="20"/>
          <w:szCs w:val="20"/>
        </w:rPr>
        <w:t>ocelli</w:t>
      </w:r>
      <w:proofErr w:type="spellEnd"/>
      <w:r w:rsidRPr="00B054BE">
        <w:rPr>
          <w:i/>
          <w:iCs/>
          <w:sz w:val="20"/>
          <w:szCs w:val="20"/>
        </w:rPr>
        <w:t>-grails</w:t>
      </w:r>
      <w:proofErr w:type="gramEnd"/>
      <w:r w:rsidRPr="00B054BE">
        <w:rPr>
          <w:i/>
          <w:iCs/>
          <w:sz w:val="20"/>
          <w:szCs w:val="20"/>
        </w:rPr>
        <w:t xml:space="preserve"> at master · </w:t>
      </w:r>
      <w:proofErr w:type="spellStart"/>
      <w:r w:rsidRPr="00B054BE">
        <w:rPr>
          <w:i/>
          <w:iCs/>
          <w:sz w:val="20"/>
          <w:szCs w:val="20"/>
        </w:rPr>
        <w:t>mdreeling</w:t>
      </w:r>
      <w:proofErr w:type="spellEnd"/>
      <w:r w:rsidRPr="00B054BE">
        <w:rPr>
          <w:i/>
          <w:iCs/>
          <w:sz w:val="20"/>
          <w:szCs w:val="20"/>
        </w:rPr>
        <w:t>/</w:t>
      </w:r>
      <w:proofErr w:type="spellStart"/>
      <w:r w:rsidRPr="00B054BE">
        <w:rPr>
          <w:i/>
          <w:iCs/>
          <w:sz w:val="20"/>
          <w:szCs w:val="20"/>
        </w:rPr>
        <w:t>ocelli</w:t>
      </w:r>
      <w:proofErr w:type="spellEnd"/>
      <w:r w:rsidRPr="00B054BE">
        <w:rPr>
          <w:sz w:val="20"/>
          <w:szCs w:val="20"/>
        </w:rPr>
        <w:t>. [</w:t>
      </w:r>
      <w:proofErr w:type="gramStart"/>
      <w:r w:rsidRPr="00B054BE">
        <w:rPr>
          <w:sz w:val="20"/>
          <w:szCs w:val="20"/>
        </w:rPr>
        <w:t>online</w:t>
      </w:r>
      <w:proofErr w:type="gramEnd"/>
      <w:r w:rsidRPr="00B054BE">
        <w:rPr>
          <w:sz w:val="20"/>
          <w:szCs w:val="20"/>
        </w:rPr>
        <w:t>] Available at: &lt;https://github.com/mdreeling/ocelli/tree/master/ocelli-grails&gt; [Accessed 26 May 2014].</w:t>
      </w:r>
    </w:p>
    <w:p w:rsidR="00B054BE" w:rsidRDefault="00B054BE" w:rsidP="00B054BE">
      <w:pPr>
        <w:ind w:left="1008" w:right="576"/>
        <w:jc w:val="both"/>
        <w:rPr>
          <w:sz w:val="20"/>
          <w:szCs w:val="20"/>
        </w:rPr>
      </w:pPr>
    </w:p>
    <w:p w:rsidR="00B054BE" w:rsidRDefault="00B054BE" w:rsidP="00B054BE">
      <w:pPr>
        <w:ind w:left="1008" w:right="576"/>
        <w:rPr>
          <w:sz w:val="20"/>
          <w:szCs w:val="20"/>
        </w:rPr>
      </w:pPr>
      <w:r>
        <w:rPr>
          <w:sz w:val="20"/>
          <w:szCs w:val="20"/>
        </w:rPr>
        <w:t xml:space="preserve">[19] </w:t>
      </w:r>
      <w:r w:rsidRPr="00B054BE">
        <w:rPr>
          <w:sz w:val="20"/>
          <w:szCs w:val="20"/>
        </w:rPr>
        <w:t xml:space="preserve">Anon, 2014. </w:t>
      </w:r>
      <w:proofErr w:type="spellStart"/>
      <w:proofErr w:type="gramStart"/>
      <w:r w:rsidRPr="00B054BE">
        <w:rPr>
          <w:i/>
          <w:iCs/>
          <w:sz w:val="20"/>
          <w:szCs w:val="20"/>
        </w:rPr>
        <w:t>logstash</w:t>
      </w:r>
      <w:proofErr w:type="spellEnd"/>
      <w:proofErr w:type="gramEnd"/>
      <w:r w:rsidRPr="00B054BE">
        <w:rPr>
          <w:i/>
          <w:iCs/>
          <w:sz w:val="20"/>
          <w:szCs w:val="20"/>
        </w:rPr>
        <w:t xml:space="preserve"> and </w:t>
      </w:r>
      <w:proofErr w:type="spellStart"/>
      <w:r w:rsidRPr="00B054BE">
        <w:rPr>
          <w:i/>
          <w:iCs/>
          <w:sz w:val="20"/>
          <w:szCs w:val="20"/>
        </w:rPr>
        <w:t>kibana</w:t>
      </w:r>
      <w:proofErr w:type="spellEnd"/>
      <w:r w:rsidRPr="00B054BE">
        <w:rPr>
          <w:i/>
          <w:iCs/>
          <w:sz w:val="20"/>
          <w:szCs w:val="20"/>
        </w:rPr>
        <w:t xml:space="preserve"> for </w:t>
      </w:r>
      <w:proofErr w:type="spellStart"/>
      <w:r w:rsidRPr="00B054BE">
        <w:rPr>
          <w:i/>
          <w:iCs/>
          <w:sz w:val="20"/>
          <w:szCs w:val="20"/>
        </w:rPr>
        <w:t>adhoc</w:t>
      </w:r>
      <w:proofErr w:type="spellEnd"/>
      <w:r w:rsidRPr="00B054BE">
        <w:rPr>
          <w:i/>
          <w:iCs/>
          <w:sz w:val="20"/>
          <w:szCs w:val="20"/>
        </w:rPr>
        <w:t xml:space="preserve"> log analysis | </w:t>
      </w:r>
      <w:proofErr w:type="spellStart"/>
      <w:r w:rsidRPr="00B054BE">
        <w:rPr>
          <w:i/>
          <w:iCs/>
          <w:sz w:val="20"/>
          <w:szCs w:val="20"/>
        </w:rPr>
        <w:t>OpenNomad</w:t>
      </w:r>
      <w:proofErr w:type="spellEnd"/>
      <w:r w:rsidRPr="00B054BE">
        <w:rPr>
          <w:sz w:val="20"/>
          <w:szCs w:val="20"/>
        </w:rPr>
        <w:t>. [</w:t>
      </w:r>
      <w:proofErr w:type="gramStart"/>
      <w:r w:rsidRPr="00B054BE">
        <w:rPr>
          <w:sz w:val="20"/>
          <w:szCs w:val="20"/>
        </w:rPr>
        <w:t>online</w:t>
      </w:r>
      <w:proofErr w:type="gramEnd"/>
      <w:r w:rsidRPr="00B054BE">
        <w:rPr>
          <w:sz w:val="20"/>
          <w:szCs w:val="20"/>
        </w:rPr>
        <w:t>] Available at: &lt;http://opennomad.com/content/logstash-and-kibana-adhoc-log-analysis&gt; [Accessed 26 May 2014].</w:t>
      </w:r>
    </w:p>
    <w:p w:rsidR="00166056" w:rsidRDefault="00166056" w:rsidP="00B054BE">
      <w:pPr>
        <w:ind w:left="1008" w:right="576"/>
        <w:rPr>
          <w:sz w:val="20"/>
          <w:szCs w:val="20"/>
        </w:rPr>
      </w:pPr>
    </w:p>
    <w:p w:rsidR="00166056" w:rsidRDefault="00166056" w:rsidP="00166056">
      <w:pPr>
        <w:ind w:left="1008" w:right="576"/>
        <w:rPr>
          <w:sz w:val="20"/>
          <w:szCs w:val="20"/>
        </w:rPr>
      </w:pPr>
      <w:r w:rsidRPr="00166056">
        <w:rPr>
          <w:sz w:val="20"/>
          <w:szCs w:val="20"/>
        </w:rPr>
        <w:t xml:space="preserve">[20] </w:t>
      </w:r>
      <w:r w:rsidRPr="00166056">
        <w:rPr>
          <w:sz w:val="20"/>
          <w:szCs w:val="20"/>
        </w:rPr>
        <w:t xml:space="preserve">Anon, 2014. </w:t>
      </w:r>
      <w:r w:rsidRPr="00166056">
        <w:rPr>
          <w:i/>
          <w:iCs/>
          <w:sz w:val="20"/>
          <w:szCs w:val="20"/>
        </w:rPr>
        <w:t>Welcome to Apache Flume — Apache Flume</w:t>
      </w:r>
      <w:r w:rsidRPr="00166056">
        <w:rPr>
          <w:sz w:val="20"/>
          <w:szCs w:val="20"/>
        </w:rPr>
        <w:t>. [</w:t>
      </w:r>
      <w:proofErr w:type="gramStart"/>
      <w:r w:rsidRPr="00166056">
        <w:rPr>
          <w:sz w:val="20"/>
          <w:szCs w:val="20"/>
        </w:rPr>
        <w:t>online</w:t>
      </w:r>
      <w:proofErr w:type="gramEnd"/>
      <w:r w:rsidRPr="00166056">
        <w:rPr>
          <w:sz w:val="20"/>
          <w:szCs w:val="20"/>
        </w:rPr>
        <w:t>] Available at: &lt;http://flume.apache.org/&gt; [Accessed 26 May 2014].</w:t>
      </w:r>
    </w:p>
    <w:p w:rsidR="00166056" w:rsidRDefault="00166056" w:rsidP="00166056">
      <w:pPr>
        <w:ind w:left="1008" w:right="576"/>
        <w:rPr>
          <w:sz w:val="20"/>
          <w:szCs w:val="20"/>
        </w:rPr>
      </w:pPr>
    </w:p>
    <w:p w:rsidR="00166056" w:rsidRPr="00166056" w:rsidRDefault="00166056" w:rsidP="00166056">
      <w:pPr>
        <w:ind w:left="1008" w:right="576"/>
        <w:rPr>
          <w:sz w:val="20"/>
          <w:szCs w:val="20"/>
        </w:rPr>
      </w:pPr>
      <w:r w:rsidRPr="00166056">
        <w:rPr>
          <w:sz w:val="20"/>
          <w:szCs w:val="20"/>
        </w:rPr>
        <w:t xml:space="preserve">[21] </w:t>
      </w:r>
      <w:r w:rsidRPr="00166056">
        <w:rPr>
          <w:sz w:val="20"/>
          <w:szCs w:val="20"/>
        </w:rPr>
        <w:t xml:space="preserve">Anon, 2014. </w:t>
      </w:r>
      <w:r w:rsidRPr="00166056">
        <w:rPr>
          <w:i/>
          <w:iCs/>
          <w:sz w:val="20"/>
          <w:szCs w:val="20"/>
        </w:rPr>
        <w:t xml:space="preserve">Operational Intelligence, Log Management, Application Management, Enterprise Security and Compliance | </w:t>
      </w:r>
      <w:proofErr w:type="spellStart"/>
      <w:r w:rsidRPr="00166056">
        <w:rPr>
          <w:i/>
          <w:iCs/>
          <w:sz w:val="20"/>
          <w:szCs w:val="20"/>
        </w:rPr>
        <w:t>Splunk</w:t>
      </w:r>
      <w:proofErr w:type="spellEnd"/>
      <w:r w:rsidRPr="00166056">
        <w:rPr>
          <w:sz w:val="20"/>
          <w:szCs w:val="20"/>
        </w:rPr>
        <w:t>. [</w:t>
      </w:r>
      <w:proofErr w:type="gramStart"/>
      <w:r w:rsidRPr="00166056">
        <w:rPr>
          <w:sz w:val="20"/>
          <w:szCs w:val="20"/>
        </w:rPr>
        <w:t>online</w:t>
      </w:r>
      <w:proofErr w:type="gramEnd"/>
      <w:r w:rsidRPr="00166056">
        <w:rPr>
          <w:sz w:val="20"/>
          <w:szCs w:val="20"/>
        </w:rPr>
        <w:t>] Available at: &lt;http://www.splunk.com/&gt; [Accessed 26 May 2014].</w:t>
      </w:r>
    </w:p>
    <w:p w:rsidR="00166056" w:rsidRDefault="00166056" w:rsidP="00166056">
      <w:pPr>
        <w:ind w:left="1008" w:right="576"/>
        <w:rPr>
          <w:sz w:val="20"/>
          <w:szCs w:val="20"/>
        </w:rPr>
      </w:pPr>
    </w:p>
    <w:p w:rsidR="00203FE8" w:rsidRDefault="00203FE8" w:rsidP="00203FE8">
      <w:pPr>
        <w:ind w:left="1008" w:right="576"/>
        <w:rPr>
          <w:sz w:val="20"/>
          <w:szCs w:val="20"/>
        </w:rPr>
      </w:pPr>
      <w:r w:rsidRPr="00203FE8">
        <w:rPr>
          <w:sz w:val="20"/>
          <w:szCs w:val="20"/>
        </w:rPr>
        <w:t xml:space="preserve">[22] </w:t>
      </w:r>
      <w:r w:rsidRPr="00203FE8">
        <w:rPr>
          <w:sz w:val="20"/>
          <w:szCs w:val="20"/>
        </w:rPr>
        <w:t xml:space="preserve">Anon, 2014. </w:t>
      </w:r>
      <w:r w:rsidRPr="00203FE8">
        <w:rPr>
          <w:i/>
          <w:iCs/>
          <w:sz w:val="20"/>
          <w:szCs w:val="20"/>
        </w:rPr>
        <w:t>Apache Kafka</w:t>
      </w:r>
      <w:r w:rsidRPr="00203FE8">
        <w:rPr>
          <w:sz w:val="20"/>
          <w:szCs w:val="20"/>
        </w:rPr>
        <w:t>. [</w:t>
      </w:r>
      <w:proofErr w:type="gramStart"/>
      <w:r w:rsidRPr="00203FE8">
        <w:rPr>
          <w:sz w:val="20"/>
          <w:szCs w:val="20"/>
        </w:rPr>
        <w:t>online</w:t>
      </w:r>
      <w:proofErr w:type="gramEnd"/>
      <w:r w:rsidRPr="00203FE8">
        <w:rPr>
          <w:sz w:val="20"/>
          <w:szCs w:val="20"/>
        </w:rPr>
        <w:t>] Available at: &lt;http://kafka.apache.org/&gt; [Accessed 26 May 2014].</w:t>
      </w:r>
    </w:p>
    <w:p w:rsidR="000D6EAC" w:rsidRDefault="000D6EAC" w:rsidP="00203FE8">
      <w:pPr>
        <w:ind w:left="1008" w:right="576"/>
        <w:rPr>
          <w:sz w:val="20"/>
          <w:szCs w:val="20"/>
        </w:rPr>
      </w:pPr>
    </w:p>
    <w:p w:rsidR="000D6EAC" w:rsidRPr="000D6EAC" w:rsidRDefault="000D6EAC" w:rsidP="000D6EAC">
      <w:pPr>
        <w:ind w:left="1008" w:right="576"/>
        <w:rPr>
          <w:sz w:val="20"/>
          <w:szCs w:val="20"/>
        </w:rPr>
      </w:pPr>
      <w:r w:rsidRPr="000D6EAC">
        <w:rPr>
          <w:sz w:val="20"/>
          <w:szCs w:val="20"/>
        </w:rPr>
        <w:t xml:space="preserve">[23] </w:t>
      </w:r>
      <w:r w:rsidRPr="000D6EAC">
        <w:rPr>
          <w:sz w:val="20"/>
          <w:szCs w:val="20"/>
        </w:rPr>
        <w:t xml:space="preserve">Anon, 2014. </w:t>
      </w:r>
      <w:proofErr w:type="spellStart"/>
      <w:r w:rsidRPr="000D6EAC">
        <w:rPr>
          <w:i/>
          <w:iCs/>
          <w:sz w:val="20"/>
          <w:szCs w:val="20"/>
        </w:rPr>
        <w:t>JSch</w:t>
      </w:r>
      <w:proofErr w:type="spellEnd"/>
      <w:r w:rsidRPr="000D6EAC">
        <w:rPr>
          <w:i/>
          <w:iCs/>
          <w:sz w:val="20"/>
          <w:szCs w:val="20"/>
        </w:rPr>
        <w:t xml:space="preserve"> - Java Secure Channel</w:t>
      </w:r>
      <w:r w:rsidRPr="000D6EAC">
        <w:rPr>
          <w:sz w:val="20"/>
          <w:szCs w:val="20"/>
        </w:rPr>
        <w:t>. [</w:t>
      </w:r>
      <w:proofErr w:type="gramStart"/>
      <w:r w:rsidRPr="000D6EAC">
        <w:rPr>
          <w:sz w:val="20"/>
          <w:szCs w:val="20"/>
        </w:rPr>
        <w:t>online</w:t>
      </w:r>
      <w:proofErr w:type="gramEnd"/>
      <w:r w:rsidRPr="000D6EAC">
        <w:rPr>
          <w:sz w:val="20"/>
          <w:szCs w:val="20"/>
        </w:rPr>
        <w:t>] Available at: &lt;http://www.jcraft.com/jsch/&gt; [Accessed 26 May 2014].</w:t>
      </w:r>
    </w:p>
    <w:p w:rsidR="000D6EAC" w:rsidRPr="00203FE8" w:rsidRDefault="000D6EAC" w:rsidP="00203FE8">
      <w:pPr>
        <w:ind w:left="1008" w:right="576"/>
        <w:rPr>
          <w:sz w:val="20"/>
          <w:szCs w:val="20"/>
        </w:rPr>
      </w:pPr>
    </w:p>
    <w:p w:rsidR="00203FE8" w:rsidRPr="00166056" w:rsidRDefault="00203FE8" w:rsidP="00166056">
      <w:pPr>
        <w:ind w:left="1008" w:right="576"/>
        <w:rPr>
          <w:sz w:val="20"/>
          <w:szCs w:val="20"/>
        </w:rPr>
      </w:pPr>
    </w:p>
    <w:p w:rsidR="00166056" w:rsidRPr="00B054BE" w:rsidRDefault="00166056" w:rsidP="00B054BE">
      <w:pPr>
        <w:ind w:left="1008" w:right="576"/>
        <w:rPr>
          <w:sz w:val="20"/>
          <w:szCs w:val="20"/>
        </w:rPr>
      </w:pPr>
    </w:p>
    <w:p w:rsidR="00B054BE" w:rsidRPr="00B054BE" w:rsidRDefault="00B054BE" w:rsidP="00B054BE">
      <w:pPr>
        <w:ind w:left="1008" w:right="576"/>
        <w:jc w:val="both"/>
        <w:rPr>
          <w:sz w:val="20"/>
          <w:szCs w:val="20"/>
        </w:rPr>
      </w:pPr>
    </w:p>
    <w:p w:rsidR="00B054BE" w:rsidRPr="00915C04" w:rsidRDefault="00B054BE" w:rsidP="00915C04">
      <w:pPr>
        <w:ind w:left="1008" w:right="576"/>
        <w:rPr>
          <w:sz w:val="20"/>
          <w:szCs w:val="20"/>
        </w:rPr>
      </w:pPr>
    </w:p>
    <w:p w:rsidR="00915C04" w:rsidRPr="00C51DAB" w:rsidRDefault="00915C04" w:rsidP="00825C34">
      <w:pPr>
        <w:spacing w:line="250" w:lineRule="auto"/>
        <w:ind w:left="1008" w:right="576"/>
        <w:jc w:val="both"/>
        <w:rPr>
          <w:sz w:val="20"/>
          <w:szCs w:val="20"/>
        </w:rPr>
      </w:pPr>
    </w:p>
    <w:p w:rsidR="00C51DAB" w:rsidRPr="004E74AC" w:rsidRDefault="00C51DAB" w:rsidP="00825C34">
      <w:pPr>
        <w:widowControl w:val="0"/>
        <w:autoSpaceDE w:val="0"/>
        <w:autoSpaceDN w:val="0"/>
        <w:adjustRightInd w:val="0"/>
        <w:spacing w:line="250" w:lineRule="auto"/>
        <w:ind w:left="1008" w:right="576"/>
        <w:jc w:val="both"/>
        <w:rPr>
          <w:sz w:val="20"/>
          <w:szCs w:val="20"/>
        </w:rPr>
      </w:pPr>
    </w:p>
    <w:sectPr w:rsidR="00C51DAB" w:rsidRPr="004E74AC" w:rsidSect="00B35CB6">
      <w:pgSz w:w="11900" w:h="16840"/>
      <w:pgMar w:top="1580" w:right="1680" w:bottom="389" w:left="1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B04B1"/>
    <w:multiLevelType w:val="hybridMultilevel"/>
    <w:tmpl w:val="730C179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
    <w:nsid w:val="0EA63846"/>
    <w:multiLevelType w:val="hybridMultilevel"/>
    <w:tmpl w:val="4A32E536"/>
    <w:lvl w:ilvl="0" w:tplc="04090001">
      <w:start w:val="1"/>
      <w:numFmt w:val="bullet"/>
      <w:lvlText w:val=""/>
      <w:lvlJc w:val="left"/>
      <w:pPr>
        <w:ind w:left="2455" w:hanging="360"/>
      </w:pPr>
      <w:rPr>
        <w:rFonts w:ascii="Symbol" w:hAnsi="Symbol" w:hint="default"/>
      </w:rPr>
    </w:lvl>
    <w:lvl w:ilvl="1" w:tplc="04090003" w:tentative="1">
      <w:start w:val="1"/>
      <w:numFmt w:val="bullet"/>
      <w:lvlText w:val="o"/>
      <w:lvlJc w:val="left"/>
      <w:pPr>
        <w:ind w:left="3175" w:hanging="360"/>
      </w:pPr>
      <w:rPr>
        <w:rFonts w:ascii="Courier New" w:hAnsi="Courier New" w:cs="Courier New" w:hint="default"/>
      </w:rPr>
    </w:lvl>
    <w:lvl w:ilvl="2" w:tplc="04090005" w:tentative="1">
      <w:start w:val="1"/>
      <w:numFmt w:val="bullet"/>
      <w:lvlText w:val=""/>
      <w:lvlJc w:val="left"/>
      <w:pPr>
        <w:ind w:left="3895" w:hanging="360"/>
      </w:pPr>
      <w:rPr>
        <w:rFonts w:ascii="Wingdings" w:hAnsi="Wingdings" w:hint="default"/>
      </w:rPr>
    </w:lvl>
    <w:lvl w:ilvl="3" w:tplc="04090001" w:tentative="1">
      <w:start w:val="1"/>
      <w:numFmt w:val="bullet"/>
      <w:lvlText w:val=""/>
      <w:lvlJc w:val="left"/>
      <w:pPr>
        <w:ind w:left="4615" w:hanging="360"/>
      </w:pPr>
      <w:rPr>
        <w:rFonts w:ascii="Symbol" w:hAnsi="Symbol" w:hint="default"/>
      </w:rPr>
    </w:lvl>
    <w:lvl w:ilvl="4" w:tplc="04090003" w:tentative="1">
      <w:start w:val="1"/>
      <w:numFmt w:val="bullet"/>
      <w:lvlText w:val="o"/>
      <w:lvlJc w:val="left"/>
      <w:pPr>
        <w:ind w:left="5335" w:hanging="360"/>
      </w:pPr>
      <w:rPr>
        <w:rFonts w:ascii="Courier New" w:hAnsi="Courier New" w:cs="Courier New" w:hint="default"/>
      </w:rPr>
    </w:lvl>
    <w:lvl w:ilvl="5" w:tplc="04090005" w:tentative="1">
      <w:start w:val="1"/>
      <w:numFmt w:val="bullet"/>
      <w:lvlText w:val=""/>
      <w:lvlJc w:val="left"/>
      <w:pPr>
        <w:ind w:left="6055" w:hanging="360"/>
      </w:pPr>
      <w:rPr>
        <w:rFonts w:ascii="Wingdings" w:hAnsi="Wingdings" w:hint="default"/>
      </w:rPr>
    </w:lvl>
    <w:lvl w:ilvl="6" w:tplc="04090001" w:tentative="1">
      <w:start w:val="1"/>
      <w:numFmt w:val="bullet"/>
      <w:lvlText w:val=""/>
      <w:lvlJc w:val="left"/>
      <w:pPr>
        <w:ind w:left="6775" w:hanging="360"/>
      </w:pPr>
      <w:rPr>
        <w:rFonts w:ascii="Symbol" w:hAnsi="Symbol" w:hint="default"/>
      </w:rPr>
    </w:lvl>
    <w:lvl w:ilvl="7" w:tplc="04090003" w:tentative="1">
      <w:start w:val="1"/>
      <w:numFmt w:val="bullet"/>
      <w:lvlText w:val="o"/>
      <w:lvlJc w:val="left"/>
      <w:pPr>
        <w:ind w:left="7495" w:hanging="360"/>
      </w:pPr>
      <w:rPr>
        <w:rFonts w:ascii="Courier New" w:hAnsi="Courier New" w:cs="Courier New" w:hint="default"/>
      </w:rPr>
    </w:lvl>
    <w:lvl w:ilvl="8" w:tplc="04090005" w:tentative="1">
      <w:start w:val="1"/>
      <w:numFmt w:val="bullet"/>
      <w:lvlText w:val=""/>
      <w:lvlJc w:val="left"/>
      <w:pPr>
        <w:ind w:left="8215" w:hanging="360"/>
      </w:pPr>
      <w:rPr>
        <w:rFonts w:ascii="Wingdings" w:hAnsi="Wingdings" w:hint="default"/>
      </w:rPr>
    </w:lvl>
  </w:abstractNum>
  <w:abstractNum w:abstractNumId="2">
    <w:nsid w:val="123C3CE8"/>
    <w:multiLevelType w:val="hybridMultilevel"/>
    <w:tmpl w:val="90B4BE32"/>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3">
    <w:nsid w:val="1CBB67F1"/>
    <w:multiLevelType w:val="hybridMultilevel"/>
    <w:tmpl w:val="B2E2256C"/>
    <w:lvl w:ilvl="0" w:tplc="88EC5256">
      <w:start w:val="1"/>
      <w:numFmt w:val="decimal"/>
      <w:lvlText w:val="%1"/>
      <w:lvlJc w:val="left"/>
      <w:pPr>
        <w:ind w:left="1368" w:hanging="360"/>
      </w:pPr>
      <w:rPr>
        <w:rFonts w:hint="default"/>
        <w:w w:val="128"/>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4">
    <w:nsid w:val="289C17C3"/>
    <w:multiLevelType w:val="hybridMultilevel"/>
    <w:tmpl w:val="B7C6D856"/>
    <w:lvl w:ilvl="0" w:tplc="2F180D20">
      <w:start w:val="1"/>
      <w:numFmt w:val="decimal"/>
      <w:lvlText w:val="%1."/>
      <w:lvlJc w:val="left"/>
      <w:pPr>
        <w:ind w:left="13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73038D"/>
    <w:multiLevelType w:val="hybridMultilevel"/>
    <w:tmpl w:val="6022585E"/>
    <w:lvl w:ilvl="0" w:tplc="2F180D20">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6">
    <w:nsid w:val="327B4F26"/>
    <w:multiLevelType w:val="hybridMultilevel"/>
    <w:tmpl w:val="3FC868E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nsid w:val="356D59FE"/>
    <w:multiLevelType w:val="hybridMultilevel"/>
    <w:tmpl w:val="23524B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nsid w:val="425D315F"/>
    <w:multiLevelType w:val="hybridMultilevel"/>
    <w:tmpl w:val="E9F8842A"/>
    <w:lvl w:ilvl="0" w:tplc="2F180D20">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9">
    <w:nsid w:val="52431E11"/>
    <w:multiLevelType w:val="hybridMultilevel"/>
    <w:tmpl w:val="82383C90"/>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nsid w:val="531470A0"/>
    <w:multiLevelType w:val="hybridMultilevel"/>
    <w:tmpl w:val="D176270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nsid w:val="560C43D2"/>
    <w:multiLevelType w:val="hybridMultilevel"/>
    <w:tmpl w:val="2A205F7E"/>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2">
    <w:nsid w:val="6B502F1F"/>
    <w:multiLevelType w:val="hybridMultilevel"/>
    <w:tmpl w:val="1024850A"/>
    <w:lvl w:ilvl="0" w:tplc="2F180D20">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3">
    <w:nsid w:val="6D551A5E"/>
    <w:multiLevelType w:val="hybridMultilevel"/>
    <w:tmpl w:val="69068C2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nsid w:val="71DA009B"/>
    <w:multiLevelType w:val="hybridMultilevel"/>
    <w:tmpl w:val="097EA31E"/>
    <w:lvl w:ilvl="0" w:tplc="2F180D20">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5">
    <w:nsid w:val="723E727D"/>
    <w:multiLevelType w:val="hybridMultilevel"/>
    <w:tmpl w:val="DD6E57FC"/>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6">
    <w:nsid w:val="7D2960AF"/>
    <w:multiLevelType w:val="hybridMultilevel"/>
    <w:tmpl w:val="F6F23364"/>
    <w:lvl w:ilvl="0" w:tplc="2F180D20">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7">
    <w:nsid w:val="7FCC7C80"/>
    <w:multiLevelType w:val="hybridMultilevel"/>
    <w:tmpl w:val="12A0F4A2"/>
    <w:lvl w:ilvl="0" w:tplc="04090001">
      <w:start w:val="1"/>
      <w:numFmt w:val="bullet"/>
      <w:lvlText w:val=""/>
      <w:lvlJc w:val="left"/>
      <w:pPr>
        <w:ind w:left="1735" w:hanging="360"/>
      </w:pPr>
      <w:rPr>
        <w:rFonts w:ascii="Symbol" w:hAnsi="Symbol" w:hint="default"/>
      </w:rPr>
    </w:lvl>
    <w:lvl w:ilvl="1" w:tplc="04090003" w:tentative="1">
      <w:start w:val="1"/>
      <w:numFmt w:val="bullet"/>
      <w:lvlText w:val="o"/>
      <w:lvlJc w:val="left"/>
      <w:pPr>
        <w:ind w:left="2455" w:hanging="360"/>
      </w:pPr>
      <w:rPr>
        <w:rFonts w:ascii="Courier New" w:hAnsi="Courier New" w:cs="Courier New" w:hint="default"/>
      </w:rPr>
    </w:lvl>
    <w:lvl w:ilvl="2" w:tplc="04090005" w:tentative="1">
      <w:start w:val="1"/>
      <w:numFmt w:val="bullet"/>
      <w:lvlText w:val=""/>
      <w:lvlJc w:val="left"/>
      <w:pPr>
        <w:ind w:left="3175" w:hanging="360"/>
      </w:pPr>
      <w:rPr>
        <w:rFonts w:ascii="Wingdings" w:hAnsi="Wingdings" w:hint="default"/>
      </w:rPr>
    </w:lvl>
    <w:lvl w:ilvl="3" w:tplc="04090001" w:tentative="1">
      <w:start w:val="1"/>
      <w:numFmt w:val="bullet"/>
      <w:lvlText w:val=""/>
      <w:lvlJc w:val="left"/>
      <w:pPr>
        <w:ind w:left="3895" w:hanging="360"/>
      </w:pPr>
      <w:rPr>
        <w:rFonts w:ascii="Symbol" w:hAnsi="Symbol" w:hint="default"/>
      </w:rPr>
    </w:lvl>
    <w:lvl w:ilvl="4" w:tplc="04090003" w:tentative="1">
      <w:start w:val="1"/>
      <w:numFmt w:val="bullet"/>
      <w:lvlText w:val="o"/>
      <w:lvlJc w:val="left"/>
      <w:pPr>
        <w:ind w:left="4615" w:hanging="360"/>
      </w:pPr>
      <w:rPr>
        <w:rFonts w:ascii="Courier New" w:hAnsi="Courier New" w:cs="Courier New" w:hint="default"/>
      </w:rPr>
    </w:lvl>
    <w:lvl w:ilvl="5" w:tplc="04090005" w:tentative="1">
      <w:start w:val="1"/>
      <w:numFmt w:val="bullet"/>
      <w:lvlText w:val=""/>
      <w:lvlJc w:val="left"/>
      <w:pPr>
        <w:ind w:left="5335" w:hanging="360"/>
      </w:pPr>
      <w:rPr>
        <w:rFonts w:ascii="Wingdings" w:hAnsi="Wingdings" w:hint="default"/>
      </w:rPr>
    </w:lvl>
    <w:lvl w:ilvl="6" w:tplc="04090001" w:tentative="1">
      <w:start w:val="1"/>
      <w:numFmt w:val="bullet"/>
      <w:lvlText w:val=""/>
      <w:lvlJc w:val="left"/>
      <w:pPr>
        <w:ind w:left="6055" w:hanging="360"/>
      </w:pPr>
      <w:rPr>
        <w:rFonts w:ascii="Symbol" w:hAnsi="Symbol" w:hint="default"/>
      </w:rPr>
    </w:lvl>
    <w:lvl w:ilvl="7" w:tplc="04090003" w:tentative="1">
      <w:start w:val="1"/>
      <w:numFmt w:val="bullet"/>
      <w:lvlText w:val="o"/>
      <w:lvlJc w:val="left"/>
      <w:pPr>
        <w:ind w:left="6775" w:hanging="360"/>
      </w:pPr>
      <w:rPr>
        <w:rFonts w:ascii="Courier New" w:hAnsi="Courier New" w:cs="Courier New" w:hint="default"/>
      </w:rPr>
    </w:lvl>
    <w:lvl w:ilvl="8" w:tplc="04090005" w:tentative="1">
      <w:start w:val="1"/>
      <w:numFmt w:val="bullet"/>
      <w:lvlText w:val=""/>
      <w:lvlJc w:val="left"/>
      <w:pPr>
        <w:ind w:left="7495" w:hanging="360"/>
      </w:pPr>
      <w:rPr>
        <w:rFonts w:ascii="Wingdings" w:hAnsi="Wingdings" w:hint="default"/>
      </w:rPr>
    </w:lvl>
  </w:abstractNum>
  <w:num w:numId="1">
    <w:abstractNumId w:val="9"/>
  </w:num>
  <w:num w:numId="2">
    <w:abstractNumId w:val="7"/>
  </w:num>
  <w:num w:numId="3">
    <w:abstractNumId w:val="6"/>
  </w:num>
  <w:num w:numId="4">
    <w:abstractNumId w:val="13"/>
  </w:num>
  <w:num w:numId="5">
    <w:abstractNumId w:val="15"/>
  </w:num>
  <w:num w:numId="6">
    <w:abstractNumId w:val="0"/>
  </w:num>
  <w:num w:numId="7">
    <w:abstractNumId w:val="11"/>
  </w:num>
  <w:num w:numId="8">
    <w:abstractNumId w:val="2"/>
  </w:num>
  <w:num w:numId="9">
    <w:abstractNumId w:val="3"/>
  </w:num>
  <w:num w:numId="10">
    <w:abstractNumId w:val="16"/>
  </w:num>
  <w:num w:numId="11">
    <w:abstractNumId w:val="4"/>
  </w:num>
  <w:num w:numId="12">
    <w:abstractNumId w:val="14"/>
  </w:num>
  <w:num w:numId="13">
    <w:abstractNumId w:val="8"/>
  </w:num>
  <w:num w:numId="14">
    <w:abstractNumId w:val="5"/>
  </w:num>
  <w:num w:numId="15">
    <w:abstractNumId w:val="12"/>
  </w:num>
  <w:num w:numId="16">
    <w:abstractNumId w:val="10"/>
  </w:num>
  <w:num w:numId="17">
    <w:abstractNumId w:val="1"/>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673"/>
    <w:rsid w:val="00005DA6"/>
    <w:rsid w:val="00010CF8"/>
    <w:rsid w:val="00012277"/>
    <w:rsid w:val="00012D58"/>
    <w:rsid w:val="00014D8A"/>
    <w:rsid w:val="000151EE"/>
    <w:rsid w:val="00016FEA"/>
    <w:rsid w:val="000178F5"/>
    <w:rsid w:val="0002272C"/>
    <w:rsid w:val="000239B7"/>
    <w:rsid w:val="000245EE"/>
    <w:rsid w:val="000302E0"/>
    <w:rsid w:val="00043E74"/>
    <w:rsid w:val="0005505B"/>
    <w:rsid w:val="00064B26"/>
    <w:rsid w:val="00071064"/>
    <w:rsid w:val="00072F76"/>
    <w:rsid w:val="00074434"/>
    <w:rsid w:val="00080C9A"/>
    <w:rsid w:val="00081CF1"/>
    <w:rsid w:val="00081EEA"/>
    <w:rsid w:val="00085CC3"/>
    <w:rsid w:val="00086931"/>
    <w:rsid w:val="000924F4"/>
    <w:rsid w:val="00096882"/>
    <w:rsid w:val="000A3788"/>
    <w:rsid w:val="000A39D8"/>
    <w:rsid w:val="000A67EE"/>
    <w:rsid w:val="000B13F6"/>
    <w:rsid w:val="000B40B0"/>
    <w:rsid w:val="000C169D"/>
    <w:rsid w:val="000C46B5"/>
    <w:rsid w:val="000D3045"/>
    <w:rsid w:val="000D6EAC"/>
    <w:rsid w:val="000E294B"/>
    <w:rsid w:val="000E687A"/>
    <w:rsid w:val="000F0303"/>
    <w:rsid w:val="00100770"/>
    <w:rsid w:val="001211E1"/>
    <w:rsid w:val="00131B61"/>
    <w:rsid w:val="00152E9C"/>
    <w:rsid w:val="00154D02"/>
    <w:rsid w:val="00155EC8"/>
    <w:rsid w:val="00166056"/>
    <w:rsid w:val="00174C03"/>
    <w:rsid w:val="0017620A"/>
    <w:rsid w:val="00177618"/>
    <w:rsid w:val="00183EF1"/>
    <w:rsid w:val="00186742"/>
    <w:rsid w:val="001931CB"/>
    <w:rsid w:val="001A0266"/>
    <w:rsid w:val="001A6BED"/>
    <w:rsid w:val="001A6C66"/>
    <w:rsid w:val="001B2044"/>
    <w:rsid w:val="001B6282"/>
    <w:rsid w:val="001B6BE0"/>
    <w:rsid w:val="001C1834"/>
    <w:rsid w:val="001D56A3"/>
    <w:rsid w:val="001E068C"/>
    <w:rsid w:val="001E49A1"/>
    <w:rsid w:val="001E4C50"/>
    <w:rsid w:val="001E7DF3"/>
    <w:rsid w:val="001F238E"/>
    <w:rsid w:val="00203FE8"/>
    <w:rsid w:val="00204DDF"/>
    <w:rsid w:val="00210642"/>
    <w:rsid w:val="00212147"/>
    <w:rsid w:val="00216673"/>
    <w:rsid w:val="00226185"/>
    <w:rsid w:val="00240AB8"/>
    <w:rsid w:val="0024529A"/>
    <w:rsid w:val="00245ACA"/>
    <w:rsid w:val="00246037"/>
    <w:rsid w:val="00251573"/>
    <w:rsid w:val="00251784"/>
    <w:rsid w:val="00253036"/>
    <w:rsid w:val="00263250"/>
    <w:rsid w:val="0026390F"/>
    <w:rsid w:val="002739EC"/>
    <w:rsid w:val="002843FA"/>
    <w:rsid w:val="002909A3"/>
    <w:rsid w:val="00291E5A"/>
    <w:rsid w:val="00291ED2"/>
    <w:rsid w:val="002A046E"/>
    <w:rsid w:val="002A08D9"/>
    <w:rsid w:val="002A3F79"/>
    <w:rsid w:val="002A70DF"/>
    <w:rsid w:val="002A7AF7"/>
    <w:rsid w:val="002B2600"/>
    <w:rsid w:val="002D154B"/>
    <w:rsid w:val="002D4015"/>
    <w:rsid w:val="002D489E"/>
    <w:rsid w:val="002D4A3D"/>
    <w:rsid w:val="002E4DE9"/>
    <w:rsid w:val="002F2598"/>
    <w:rsid w:val="00302127"/>
    <w:rsid w:val="00306747"/>
    <w:rsid w:val="0031622B"/>
    <w:rsid w:val="003332AE"/>
    <w:rsid w:val="00334728"/>
    <w:rsid w:val="00335C92"/>
    <w:rsid w:val="00336F59"/>
    <w:rsid w:val="00352CDE"/>
    <w:rsid w:val="003570D0"/>
    <w:rsid w:val="00362F21"/>
    <w:rsid w:val="003651F8"/>
    <w:rsid w:val="00367034"/>
    <w:rsid w:val="003714F5"/>
    <w:rsid w:val="00374816"/>
    <w:rsid w:val="00375380"/>
    <w:rsid w:val="0038128F"/>
    <w:rsid w:val="00386FF1"/>
    <w:rsid w:val="00390C67"/>
    <w:rsid w:val="00395E49"/>
    <w:rsid w:val="003B3F9F"/>
    <w:rsid w:val="003B5E05"/>
    <w:rsid w:val="003B7B58"/>
    <w:rsid w:val="003C7F00"/>
    <w:rsid w:val="003C7F3D"/>
    <w:rsid w:val="003D1B1F"/>
    <w:rsid w:val="003E2109"/>
    <w:rsid w:val="003E23A5"/>
    <w:rsid w:val="003F16A6"/>
    <w:rsid w:val="003F3188"/>
    <w:rsid w:val="003F4919"/>
    <w:rsid w:val="003F613D"/>
    <w:rsid w:val="003F61C5"/>
    <w:rsid w:val="004027E4"/>
    <w:rsid w:val="004048A3"/>
    <w:rsid w:val="004127DA"/>
    <w:rsid w:val="004156F0"/>
    <w:rsid w:val="0042227D"/>
    <w:rsid w:val="00424928"/>
    <w:rsid w:val="00425BD7"/>
    <w:rsid w:val="00431EA4"/>
    <w:rsid w:val="0043659D"/>
    <w:rsid w:val="00440BC5"/>
    <w:rsid w:val="00447E34"/>
    <w:rsid w:val="004510CB"/>
    <w:rsid w:val="00464B13"/>
    <w:rsid w:val="0047419F"/>
    <w:rsid w:val="00475DDB"/>
    <w:rsid w:val="00485A55"/>
    <w:rsid w:val="004A0FE7"/>
    <w:rsid w:val="004A1FA5"/>
    <w:rsid w:val="004A6A78"/>
    <w:rsid w:val="004A7542"/>
    <w:rsid w:val="004A764F"/>
    <w:rsid w:val="004C04F2"/>
    <w:rsid w:val="004D00D8"/>
    <w:rsid w:val="004D517F"/>
    <w:rsid w:val="004E4E16"/>
    <w:rsid w:val="004E74AC"/>
    <w:rsid w:val="004F032B"/>
    <w:rsid w:val="004F13FE"/>
    <w:rsid w:val="004F496D"/>
    <w:rsid w:val="00500F95"/>
    <w:rsid w:val="00504D77"/>
    <w:rsid w:val="00505073"/>
    <w:rsid w:val="00505A91"/>
    <w:rsid w:val="00536EA4"/>
    <w:rsid w:val="00557AD4"/>
    <w:rsid w:val="00565AEA"/>
    <w:rsid w:val="00570065"/>
    <w:rsid w:val="00583712"/>
    <w:rsid w:val="00586549"/>
    <w:rsid w:val="00592839"/>
    <w:rsid w:val="005A0571"/>
    <w:rsid w:val="005A7ABA"/>
    <w:rsid w:val="005B08A1"/>
    <w:rsid w:val="005B38DB"/>
    <w:rsid w:val="005B527A"/>
    <w:rsid w:val="005B541A"/>
    <w:rsid w:val="005B5986"/>
    <w:rsid w:val="005C517D"/>
    <w:rsid w:val="005D29DF"/>
    <w:rsid w:val="005D7755"/>
    <w:rsid w:val="005E3701"/>
    <w:rsid w:val="005E780F"/>
    <w:rsid w:val="005F2163"/>
    <w:rsid w:val="005F45F9"/>
    <w:rsid w:val="005F65D5"/>
    <w:rsid w:val="00617A8F"/>
    <w:rsid w:val="006210ED"/>
    <w:rsid w:val="00621176"/>
    <w:rsid w:val="006239F9"/>
    <w:rsid w:val="00632440"/>
    <w:rsid w:val="00635F4C"/>
    <w:rsid w:val="0064446E"/>
    <w:rsid w:val="00645116"/>
    <w:rsid w:val="00651B54"/>
    <w:rsid w:val="00661297"/>
    <w:rsid w:val="00670FEA"/>
    <w:rsid w:val="00673702"/>
    <w:rsid w:val="00673C61"/>
    <w:rsid w:val="006758C7"/>
    <w:rsid w:val="006A1FAB"/>
    <w:rsid w:val="006B5923"/>
    <w:rsid w:val="006B75F1"/>
    <w:rsid w:val="006C4142"/>
    <w:rsid w:val="006C4640"/>
    <w:rsid w:val="006D2C4B"/>
    <w:rsid w:val="006D7E0F"/>
    <w:rsid w:val="006E3F73"/>
    <w:rsid w:val="006F0448"/>
    <w:rsid w:val="006F1937"/>
    <w:rsid w:val="006F38B0"/>
    <w:rsid w:val="006F5787"/>
    <w:rsid w:val="006F73E5"/>
    <w:rsid w:val="00711875"/>
    <w:rsid w:val="00712397"/>
    <w:rsid w:val="007260B2"/>
    <w:rsid w:val="00726E05"/>
    <w:rsid w:val="00730B7C"/>
    <w:rsid w:val="00731FF2"/>
    <w:rsid w:val="00733353"/>
    <w:rsid w:val="00736705"/>
    <w:rsid w:val="007520B0"/>
    <w:rsid w:val="00752ACD"/>
    <w:rsid w:val="007611E6"/>
    <w:rsid w:val="0077435F"/>
    <w:rsid w:val="007751DC"/>
    <w:rsid w:val="00784B47"/>
    <w:rsid w:val="007A56CE"/>
    <w:rsid w:val="007B03B4"/>
    <w:rsid w:val="007C4996"/>
    <w:rsid w:val="007D05DD"/>
    <w:rsid w:val="007D69A8"/>
    <w:rsid w:val="007D6D5C"/>
    <w:rsid w:val="007E1E77"/>
    <w:rsid w:val="007E245A"/>
    <w:rsid w:val="007E3B1B"/>
    <w:rsid w:val="007E4224"/>
    <w:rsid w:val="007E4626"/>
    <w:rsid w:val="007F2B26"/>
    <w:rsid w:val="007F6EBA"/>
    <w:rsid w:val="007F77A9"/>
    <w:rsid w:val="00825C34"/>
    <w:rsid w:val="00830F6B"/>
    <w:rsid w:val="00832FD2"/>
    <w:rsid w:val="008365F6"/>
    <w:rsid w:val="00837106"/>
    <w:rsid w:val="00842249"/>
    <w:rsid w:val="00853A4F"/>
    <w:rsid w:val="008545A9"/>
    <w:rsid w:val="00854C37"/>
    <w:rsid w:val="008562BE"/>
    <w:rsid w:val="00860041"/>
    <w:rsid w:val="008609AB"/>
    <w:rsid w:val="00861E7D"/>
    <w:rsid w:val="008701D9"/>
    <w:rsid w:val="008712D7"/>
    <w:rsid w:val="00871A7E"/>
    <w:rsid w:val="0087234B"/>
    <w:rsid w:val="00872C17"/>
    <w:rsid w:val="00875DA2"/>
    <w:rsid w:val="008768F4"/>
    <w:rsid w:val="00887047"/>
    <w:rsid w:val="0089516C"/>
    <w:rsid w:val="008B33A6"/>
    <w:rsid w:val="008B3AC9"/>
    <w:rsid w:val="008B4476"/>
    <w:rsid w:val="008B4737"/>
    <w:rsid w:val="008C0FAB"/>
    <w:rsid w:val="008C2581"/>
    <w:rsid w:val="008C3240"/>
    <w:rsid w:val="008C4A13"/>
    <w:rsid w:val="008E24AB"/>
    <w:rsid w:val="008E6919"/>
    <w:rsid w:val="008E6EE6"/>
    <w:rsid w:val="008F32C9"/>
    <w:rsid w:val="00903A0F"/>
    <w:rsid w:val="00911F2B"/>
    <w:rsid w:val="00915269"/>
    <w:rsid w:val="00915C04"/>
    <w:rsid w:val="009326BD"/>
    <w:rsid w:val="0093748F"/>
    <w:rsid w:val="00945D50"/>
    <w:rsid w:val="0096217A"/>
    <w:rsid w:val="009779BC"/>
    <w:rsid w:val="0099349A"/>
    <w:rsid w:val="00994435"/>
    <w:rsid w:val="00997A84"/>
    <w:rsid w:val="009A090B"/>
    <w:rsid w:val="009A09CA"/>
    <w:rsid w:val="009A350E"/>
    <w:rsid w:val="009B7A54"/>
    <w:rsid w:val="009C7296"/>
    <w:rsid w:val="009D2562"/>
    <w:rsid w:val="009D7BBC"/>
    <w:rsid w:val="009E7194"/>
    <w:rsid w:val="009E7876"/>
    <w:rsid w:val="009F5DE5"/>
    <w:rsid w:val="00A02E33"/>
    <w:rsid w:val="00A03E1E"/>
    <w:rsid w:val="00A04356"/>
    <w:rsid w:val="00A04ABD"/>
    <w:rsid w:val="00A05603"/>
    <w:rsid w:val="00A06B9C"/>
    <w:rsid w:val="00A14C6B"/>
    <w:rsid w:val="00A24FA1"/>
    <w:rsid w:val="00A27399"/>
    <w:rsid w:val="00A34326"/>
    <w:rsid w:val="00A37C39"/>
    <w:rsid w:val="00A37E6A"/>
    <w:rsid w:val="00A54D57"/>
    <w:rsid w:val="00A83D5F"/>
    <w:rsid w:val="00A85DEF"/>
    <w:rsid w:val="00AA44E2"/>
    <w:rsid w:val="00AA55EF"/>
    <w:rsid w:val="00AA6673"/>
    <w:rsid w:val="00AA7351"/>
    <w:rsid w:val="00AB0889"/>
    <w:rsid w:val="00AB0E3B"/>
    <w:rsid w:val="00AC3377"/>
    <w:rsid w:val="00AC3D42"/>
    <w:rsid w:val="00AC3EB4"/>
    <w:rsid w:val="00AC520A"/>
    <w:rsid w:val="00AC5697"/>
    <w:rsid w:val="00AC67AA"/>
    <w:rsid w:val="00AC7BE6"/>
    <w:rsid w:val="00AD4A49"/>
    <w:rsid w:val="00AD7254"/>
    <w:rsid w:val="00AE3C4A"/>
    <w:rsid w:val="00AE4BC6"/>
    <w:rsid w:val="00AF08C1"/>
    <w:rsid w:val="00B03BAE"/>
    <w:rsid w:val="00B054BE"/>
    <w:rsid w:val="00B07EAB"/>
    <w:rsid w:val="00B132DC"/>
    <w:rsid w:val="00B17646"/>
    <w:rsid w:val="00B300CB"/>
    <w:rsid w:val="00B300D1"/>
    <w:rsid w:val="00B35CB6"/>
    <w:rsid w:val="00B36E90"/>
    <w:rsid w:val="00B42CA9"/>
    <w:rsid w:val="00B46396"/>
    <w:rsid w:val="00B5272A"/>
    <w:rsid w:val="00B55184"/>
    <w:rsid w:val="00B61054"/>
    <w:rsid w:val="00B628E1"/>
    <w:rsid w:val="00B72893"/>
    <w:rsid w:val="00B82B3A"/>
    <w:rsid w:val="00B911E6"/>
    <w:rsid w:val="00B9557B"/>
    <w:rsid w:val="00B966B9"/>
    <w:rsid w:val="00BA38A5"/>
    <w:rsid w:val="00BB0671"/>
    <w:rsid w:val="00BB1CF1"/>
    <w:rsid w:val="00BB562A"/>
    <w:rsid w:val="00BB766E"/>
    <w:rsid w:val="00BC123B"/>
    <w:rsid w:val="00BC293F"/>
    <w:rsid w:val="00BD7891"/>
    <w:rsid w:val="00BE67CD"/>
    <w:rsid w:val="00BF0D3D"/>
    <w:rsid w:val="00C01A7B"/>
    <w:rsid w:val="00C02215"/>
    <w:rsid w:val="00C0239C"/>
    <w:rsid w:val="00C02D4B"/>
    <w:rsid w:val="00C06571"/>
    <w:rsid w:val="00C16400"/>
    <w:rsid w:val="00C17536"/>
    <w:rsid w:val="00C30661"/>
    <w:rsid w:val="00C41F8E"/>
    <w:rsid w:val="00C51DAB"/>
    <w:rsid w:val="00C60A1F"/>
    <w:rsid w:val="00C651B4"/>
    <w:rsid w:val="00C67045"/>
    <w:rsid w:val="00C8365B"/>
    <w:rsid w:val="00C878C1"/>
    <w:rsid w:val="00C96200"/>
    <w:rsid w:val="00CA4427"/>
    <w:rsid w:val="00CA661B"/>
    <w:rsid w:val="00CB722C"/>
    <w:rsid w:val="00CC01BD"/>
    <w:rsid w:val="00CC2BB2"/>
    <w:rsid w:val="00CC673C"/>
    <w:rsid w:val="00CD0A54"/>
    <w:rsid w:val="00CD41EE"/>
    <w:rsid w:val="00CE6910"/>
    <w:rsid w:val="00CE6B17"/>
    <w:rsid w:val="00CF095F"/>
    <w:rsid w:val="00CF4616"/>
    <w:rsid w:val="00CF6498"/>
    <w:rsid w:val="00D05048"/>
    <w:rsid w:val="00D07E8D"/>
    <w:rsid w:val="00D170C3"/>
    <w:rsid w:val="00D206AE"/>
    <w:rsid w:val="00D26D5D"/>
    <w:rsid w:val="00D2726B"/>
    <w:rsid w:val="00D31114"/>
    <w:rsid w:val="00D31A8B"/>
    <w:rsid w:val="00D425F4"/>
    <w:rsid w:val="00D46E91"/>
    <w:rsid w:val="00D6272B"/>
    <w:rsid w:val="00D62780"/>
    <w:rsid w:val="00D62809"/>
    <w:rsid w:val="00D65253"/>
    <w:rsid w:val="00D7332C"/>
    <w:rsid w:val="00D7486D"/>
    <w:rsid w:val="00D83ABD"/>
    <w:rsid w:val="00D91DAF"/>
    <w:rsid w:val="00DA72D8"/>
    <w:rsid w:val="00DB2EC4"/>
    <w:rsid w:val="00DC7AEA"/>
    <w:rsid w:val="00DE034E"/>
    <w:rsid w:val="00DE054C"/>
    <w:rsid w:val="00DE1A5F"/>
    <w:rsid w:val="00DF20E5"/>
    <w:rsid w:val="00E1317C"/>
    <w:rsid w:val="00E178C1"/>
    <w:rsid w:val="00E35354"/>
    <w:rsid w:val="00E36B91"/>
    <w:rsid w:val="00E37F92"/>
    <w:rsid w:val="00E519DF"/>
    <w:rsid w:val="00E531E8"/>
    <w:rsid w:val="00E5362A"/>
    <w:rsid w:val="00E60A88"/>
    <w:rsid w:val="00E70EDE"/>
    <w:rsid w:val="00E75594"/>
    <w:rsid w:val="00E80157"/>
    <w:rsid w:val="00E8061A"/>
    <w:rsid w:val="00E813DB"/>
    <w:rsid w:val="00E84146"/>
    <w:rsid w:val="00E9177F"/>
    <w:rsid w:val="00E917E1"/>
    <w:rsid w:val="00E91A74"/>
    <w:rsid w:val="00E928F7"/>
    <w:rsid w:val="00E95FAF"/>
    <w:rsid w:val="00EA39A6"/>
    <w:rsid w:val="00EA5BFC"/>
    <w:rsid w:val="00EA5CE0"/>
    <w:rsid w:val="00EA5CF1"/>
    <w:rsid w:val="00EA64C7"/>
    <w:rsid w:val="00EB32AE"/>
    <w:rsid w:val="00EB62F7"/>
    <w:rsid w:val="00EC1E43"/>
    <w:rsid w:val="00ED19E4"/>
    <w:rsid w:val="00ED3BE7"/>
    <w:rsid w:val="00ED5A43"/>
    <w:rsid w:val="00EE063E"/>
    <w:rsid w:val="00EE1B36"/>
    <w:rsid w:val="00EF3DF8"/>
    <w:rsid w:val="00EF7327"/>
    <w:rsid w:val="00F130C0"/>
    <w:rsid w:val="00F2076C"/>
    <w:rsid w:val="00F2267A"/>
    <w:rsid w:val="00F23063"/>
    <w:rsid w:val="00F2541D"/>
    <w:rsid w:val="00F32216"/>
    <w:rsid w:val="00F37FB9"/>
    <w:rsid w:val="00F400B0"/>
    <w:rsid w:val="00F4291B"/>
    <w:rsid w:val="00F512FB"/>
    <w:rsid w:val="00F60DDB"/>
    <w:rsid w:val="00F664A3"/>
    <w:rsid w:val="00F72C86"/>
    <w:rsid w:val="00F72E96"/>
    <w:rsid w:val="00F820CD"/>
    <w:rsid w:val="00F90D3A"/>
    <w:rsid w:val="00FA0C4F"/>
    <w:rsid w:val="00FA3FA4"/>
    <w:rsid w:val="00FB3035"/>
    <w:rsid w:val="00FD3C6F"/>
    <w:rsid w:val="00FD734B"/>
    <w:rsid w:val="00FE008B"/>
    <w:rsid w:val="00FE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8EF2444F-4A31-4223-9290-D079CFEE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90F"/>
    <w:rPr>
      <w:rFonts w:ascii="Times New Roman" w:hAnsi="Times New Roman"/>
      <w:sz w:val="24"/>
      <w:szCs w:val="24"/>
    </w:rPr>
  </w:style>
  <w:style w:type="paragraph" w:styleId="Heading1">
    <w:name w:val="heading 1"/>
    <w:basedOn w:val="Normal"/>
    <w:next w:val="Normal"/>
    <w:link w:val="Heading1Char"/>
    <w:uiPriority w:val="9"/>
    <w:qFormat/>
    <w:rsid w:val="00E519DF"/>
    <w:pPr>
      <w:spacing w:before="480"/>
      <w:contextualSpacing/>
      <w:outlineLvl w:val="0"/>
    </w:pPr>
    <w:rPr>
      <w:rFonts w:ascii="Cambria" w:hAnsi="Cambria"/>
      <w:b/>
      <w:bCs/>
      <w:sz w:val="28"/>
      <w:szCs w:val="28"/>
      <w:lang w:val="x-none" w:eastAsia="x-none"/>
    </w:rPr>
  </w:style>
  <w:style w:type="paragraph" w:styleId="Heading2">
    <w:name w:val="heading 2"/>
    <w:basedOn w:val="Normal"/>
    <w:next w:val="Normal"/>
    <w:link w:val="Heading2Char"/>
    <w:uiPriority w:val="9"/>
    <w:unhideWhenUsed/>
    <w:qFormat/>
    <w:rsid w:val="00E519DF"/>
    <w:pPr>
      <w:spacing w:before="200"/>
      <w:outlineLvl w:val="1"/>
    </w:pPr>
    <w:rPr>
      <w:rFonts w:ascii="Cambria" w:hAnsi="Cambria"/>
      <w:b/>
      <w:bCs/>
      <w:sz w:val="26"/>
      <w:szCs w:val="26"/>
      <w:lang w:val="x-none" w:eastAsia="x-none"/>
    </w:rPr>
  </w:style>
  <w:style w:type="paragraph" w:styleId="Heading3">
    <w:name w:val="heading 3"/>
    <w:basedOn w:val="Normal"/>
    <w:next w:val="Normal"/>
    <w:link w:val="Heading3Char"/>
    <w:uiPriority w:val="9"/>
    <w:unhideWhenUsed/>
    <w:qFormat/>
    <w:rsid w:val="00E519DF"/>
    <w:pPr>
      <w:spacing w:before="200" w:line="271" w:lineRule="auto"/>
      <w:outlineLvl w:val="2"/>
    </w:pPr>
    <w:rPr>
      <w:rFonts w:ascii="Cambria" w:hAnsi="Cambria"/>
      <w:b/>
      <w:bCs/>
      <w:sz w:val="20"/>
      <w:szCs w:val="20"/>
      <w:lang w:val="x-none" w:eastAsia="x-none"/>
    </w:rPr>
  </w:style>
  <w:style w:type="paragraph" w:styleId="Heading4">
    <w:name w:val="heading 4"/>
    <w:basedOn w:val="Normal"/>
    <w:next w:val="Normal"/>
    <w:link w:val="Heading4Char"/>
    <w:uiPriority w:val="9"/>
    <w:unhideWhenUsed/>
    <w:qFormat/>
    <w:rsid w:val="00E519DF"/>
    <w:pPr>
      <w:spacing w:before="200"/>
      <w:outlineLvl w:val="3"/>
    </w:pPr>
    <w:rPr>
      <w:rFonts w:ascii="Cambria" w:hAnsi="Cambria"/>
      <w:b/>
      <w:bCs/>
      <w:i/>
      <w:iCs/>
      <w:sz w:val="20"/>
      <w:szCs w:val="20"/>
      <w:lang w:val="x-none" w:eastAsia="x-none"/>
    </w:rPr>
  </w:style>
  <w:style w:type="paragraph" w:styleId="Heading5">
    <w:name w:val="heading 5"/>
    <w:basedOn w:val="Normal"/>
    <w:next w:val="Normal"/>
    <w:link w:val="Heading5Char"/>
    <w:uiPriority w:val="9"/>
    <w:semiHidden/>
    <w:unhideWhenUsed/>
    <w:qFormat/>
    <w:rsid w:val="00E519DF"/>
    <w:pPr>
      <w:spacing w:before="200"/>
      <w:outlineLvl w:val="4"/>
    </w:pPr>
    <w:rPr>
      <w:rFonts w:ascii="Cambria" w:hAnsi="Cambria"/>
      <w:b/>
      <w:bCs/>
      <w:color w:val="7F7F7F"/>
      <w:sz w:val="20"/>
      <w:szCs w:val="20"/>
      <w:lang w:val="x-none" w:eastAsia="x-none"/>
    </w:rPr>
  </w:style>
  <w:style w:type="paragraph" w:styleId="Heading6">
    <w:name w:val="heading 6"/>
    <w:basedOn w:val="Normal"/>
    <w:next w:val="Normal"/>
    <w:link w:val="Heading6Char"/>
    <w:uiPriority w:val="9"/>
    <w:semiHidden/>
    <w:unhideWhenUsed/>
    <w:qFormat/>
    <w:rsid w:val="00E519DF"/>
    <w:pPr>
      <w:spacing w:line="271" w:lineRule="auto"/>
      <w:outlineLvl w:val="5"/>
    </w:pPr>
    <w:rPr>
      <w:rFonts w:ascii="Cambria" w:hAnsi="Cambria"/>
      <w:b/>
      <w:bCs/>
      <w:i/>
      <w:iCs/>
      <w:color w:val="7F7F7F"/>
      <w:sz w:val="20"/>
      <w:szCs w:val="20"/>
      <w:lang w:val="x-none" w:eastAsia="x-none"/>
    </w:rPr>
  </w:style>
  <w:style w:type="paragraph" w:styleId="Heading7">
    <w:name w:val="heading 7"/>
    <w:basedOn w:val="Normal"/>
    <w:next w:val="Normal"/>
    <w:link w:val="Heading7Char"/>
    <w:uiPriority w:val="9"/>
    <w:semiHidden/>
    <w:unhideWhenUsed/>
    <w:qFormat/>
    <w:rsid w:val="00E519DF"/>
    <w:pPr>
      <w:outlineLvl w:val="6"/>
    </w:pPr>
    <w:rPr>
      <w:rFonts w:ascii="Cambria" w:hAnsi="Cambria"/>
      <w:i/>
      <w:iCs/>
      <w:sz w:val="20"/>
      <w:szCs w:val="20"/>
      <w:lang w:val="x-none" w:eastAsia="x-none"/>
    </w:rPr>
  </w:style>
  <w:style w:type="paragraph" w:styleId="Heading8">
    <w:name w:val="heading 8"/>
    <w:basedOn w:val="Normal"/>
    <w:next w:val="Normal"/>
    <w:link w:val="Heading8Char"/>
    <w:uiPriority w:val="9"/>
    <w:semiHidden/>
    <w:unhideWhenUsed/>
    <w:qFormat/>
    <w:rsid w:val="00E519DF"/>
    <w:pPr>
      <w:outlineLvl w:val="7"/>
    </w:pPr>
    <w:rPr>
      <w:rFonts w:ascii="Cambria" w:hAnsi="Cambria"/>
      <w:sz w:val="20"/>
      <w:szCs w:val="20"/>
      <w:lang w:val="x-none" w:eastAsia="x-none"/>
    </w:rPr>
  </w:style>
  <w:style w:type="paragraph" w:styleId="Heading9">
    <w:name w:val="heading 9"/>
    <w:basedOn w:val="Normal"/>
    <w:next w:val="Normal"/>
    <w:link w:val="Heading9Char"/>
    <w:uiPriority w:val="9"/>
    <w:semiHidden/>
    <w:unhideWhenUsed/>
    <w:qFormat/>
    <w:rsid w:val="00E519DF"/>
    <w:pPr>
      <w:outlineLvl w:val="8"/>
    </w:pPr>
    <w:rPr>
      <w:rFonts w:ascii="Cambria" w:hAnsi="Cambria"/>
      <w:i/>
      <w:iCs/>
      <w:spacing w:val="5"/>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3BAE"/>
    <w:rPr>
      <w:color w:val="0000FF"/>
      <w:u w:val="single"/>
    </w:rPr>
  </w:style>
  <w:style w:type="character" w:customStyle="1" w:styleId="Heading1Char">
    <w:name w:val="Heading 1 Char"/>
    <w:link w:val="Heading1"/>
    <w:uiPriority w:val="9"/>
    <w:rsid w:val="00E519DF"/>
    <w:rPr>
      <w:rFonts w:ascii="Cambria" w:eastAsia="Times New Roman" w:hAnsi="Cambria" w:cs="Times New Roman"/>
      <w:b/>
      <w:bCs/>
      <w:sz w:val="28"/>
      <w:szCs w:val="28"/>
    </w:rPr>
  </w:style>
  <w:style w:type="character" w:customStyle="1" w:styleId="Heading2Char">
    <w:name w:val="Heading 2 Char"/>
    <w:link w:val="Heading2"/>
    <w:uiPriority w:val="9"/>
    <w:rsid w:val="00E519DF"/>
    <w:rPr>
      <w:rFonts w:ascii="Cambria" w:eastAsia="Times New Roman" w:hAnsi="Cambria" w:cs="Times New Roman"/>
      <w:b/>
      <w:bCs/>
      <w:sz w:val="26"/>
      <w:szCs w:val="26"/>
    </w:rPr>
  </w:style>
  <w:style w:type="character" w:customStyle="1" w:styleId="Heading3Char">
    <w:name w:val="Heading 3 Char"/>
    <w:link w:val="Heading3"/>
    <w:uiPriority w:val="9"/>
    <w:rsid w:val="00E519DF"/>
    <w:rPr>
      <w:rFonts w:ascii="Cambria" w:eastAsia="Times New Roman" w:hAnsi="Cambria" w:cs="Times New Roman"/>
      <w:b/>
      <w:bCs/>
    </w:rPr>
  </w:style>
  <w:style w:type="character" w:customStyle="1" w:styleId="Heading4Char">
    <w:name w:val="Heading 4 Char"/>
    <w:link w:val="Heading4"/>
    <w:uiPriority w:val="9"/>
    <w:rsid w:val="00E519DF"/>
    <w:rPr>
      <w:rFonts w:ascii="Cambria" w:eastAsia="Times New Roman" w:hAnsi="Cambria" w:cs="Times New Roman"/>
      <w:b/>
      <w:bCs/>
      <w:i/>
      <w:iCs/>
    </w:rPr>
  </w:style>
  <w:style w:type="character" w:customStyle="1" w:styleId="Heading5Char">
    <w:name w:val="Heading 5 Char"/>
    <w:link w:val="Heading5"/>
    <w:uiPriority w:val="9"/>
    <w:semiHidden/>
    <w:rsid w:val="00E519DF"/>
    <w:rPr>
      <w:rFonts w:ascii="Cambria" w:eastAsia="Times New Roman" w:hAnsi="Cambria" w:cs="Times New Roman"/>
      <w:b/>
      <w:bCs/>
      <w:color w:val="7F7F7F"/>
    </w:rPr>
  </w:style>
  <w:style w:type="character" w:customStyle="1" w:styleId="Heading6Char">
    <w:name w:val="Heading 6 Char"/>
    <w:link w:val="Heading6"/>
    <w:uiPriority w:val="9"/>
    <w:semiHidden/>
    <w:rsid w:val="00E519DF"/>
    <w:rPr>
      <w:rFonts w:ascii="Cambria" w:eastAsia="Times New Roman" w:hAnsi="Cambria" w:cs="Times New Roman"/>
      <w:b/>
      <w:bCs/>
      <w:i/>
      <w:iCs/>
      <w:color w:val="7F7F7F"/>
    </w:rPr>
  </w:style>
  <w:style w:type="character" w:customStyle="1" w:styleId="Heading7Char">
    <w:name w:val="Heading 7 Char"/>
    <w:link w:val="Heading7"/>
    <w:uiPriority w:val="9"/>
    <w:semiHidden/>
    <w:rsid w:val="00E519DF"/>
    <w:rPr>
      <w:rFonts w:ascii="Cambria" w:eastAsia="Times New Roman" w:hAnsi="Cambria" w:cs="Times New Roman"/>
      <w:i/>
      <w:iCs/>
    </w:rPr>
  </w:style>
  <w:style w:type="character" w:customStyle="1" w:styleId="Heading8Char">
    <w:name w:val="Heading 8 Char"/>
    <w:link w:val="Heading8"/>
    <w:uiPriority w:val="9"/>
    <w:semiHidden/>
    <w:rsid w:val="00E519DF"/>
    <w:rPr>
      <w:rFonts w:ascii="Cambria" w:eastAsia="Times New Roman" w:hAnsi="Cambria" w:cs="Times New Roman"/>
      <w:sz w:val="20"/>
      <w:szCs w:val="20"/>
    </w:rPr>
  </w:style>
  <w:style w:type="character" w:customStyle="1" w:styleId="Heading9Char">
    <w:name w:val="Heading 9 Char"/>
    <w:link w:val="Heading9"/>
    <w:uiPriority w:val="9"/>
    <w:semiHidden/>
    <w:rsid w:val="00E519DF"/>
    <w:rPr>
      <w:rFonts w:ascii="Cambria" w:eastAsia="Times New Roman" w:hAnsi="Cambria" w:cs="Times New Roman"/>
      <w:i/>
      <w:iCs/>
      <w:spacing w:val="5"/>
      <w:sz w:val="20"/>
      <w:szCs w:val="20"/>
    </w:rPr>
  </w:style>
  <w:style w:type="paragraph" w:styleId="Caption">
    <w:name w:val="caption"/>
    <w:basedOn w:val="Normal"/>
    <w:next w:val="Normal"/>
    <w:uiPriority w:val="35"/>
    <w:semiHidden/>
    <w:unhideWhenUsed/>
    <w:rsid w:val="00E519DF"/>
    <w:rPr>
      <w:caps/>
      <w:spacing w:val="10"/>
      <w:sz w:val="18"/>
      <w:szCs w:val="18"/>
    </w:rPr>
  </w:style>
  <w:style w:type="paragraph" w:styleId="Title">
    <w:name w:val="Title"/>
    <w:basedOn w:val="Normal"/>
    <w:next w:val="Normal"/>
    <w:link w:val="TitleChar"/>
    <w:uiPriority w:val="10"/>
    <w:qFormat/>
    <w:rsid w:val="00E519DF"/>
    <w:pPr>
      <w:pBdr>
        <w:bottom w:val="single" w:sz="4" w:space="1" w:color="auto"/>
      </w:pBdr>
      <w:contextualSpacing/>
    </w:pPr>
    <w:rPr>
      <w:rFonts w:ascii="Cambria" w:hAnsi="Cambria"/>
      <w:spacing w:val="5"/>
      <w:sz w:val="52"/>
      <w:szCs w:val="52"/>
      <w:lang w:val="x-none" w:eastAsia="x-none"/>
    </w:rPr>
  </w:style>
  <w:style w:type="character" w:customStyle="1" w:styleId="TitleChar">
    <w:name w:val="Title Char"/>
    <w:link w:val="Title"/>
    <w:uiPriority w:val="10"/>
    <w:rsid w:val="00E519DF"/>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E519DF"/>
    <w:pPr>
      <w:spacing w:after="600"/>
    </w:pPr>
    <w:rPr>
      <w:rFonts w:ascii="Cambria" w:hAnsi="Cambria"/>
      <w:i/>
      <w:iCs/>
      <w:spacing w:val="13"/>
      <w:lang w:val="x-none" w:eastAsia="x-none"/>
    </w:rPr>
  </w:style>
  <w:style w:type="character" w:customStyle="1" w:styleId="SubtitleChar">
    <w:name w:val="Subtitle Char"/>
    <w:link w:val="Subtitle"/>
    <w:uiPriority w:val="11"/>
    <w:rsid w:val="00E519DF"/>
    <w:rPr>
      <w:rFonts w:ascii="Cambria" w:eastAsia="Times New Roman" w:hAnsi="Cambria" w:cs="Times New Roman"/>
      <w:i/>
      <w:iCs/>
      <w:spacing w:val="13"/>
      <w:sz w:val="24"/>
      <w:szCs w:val="24"/>
    </w:rPr>
  </w:style>
  <w:style w:type="character" w:styleId="Strong">
    <w:name w:val="Strong"/>
    <w:uiPriority w:val="22"/>
    <w:qFormat/>
    <w:rsid w:val="00E519DF"/>
    <w:rPr>
      <w:b/>
      <w:bCs/>
    </w:rPr>
  </w:style>
  <w:style w:type="character" w:styleId="Emphasis">
    <w:name w:val="Emphasis"/>
    <w:uiPriority w:val="20"/>
    <w:qFormat/>
    <w:rsid w:val="00E519DF"/>
    <w:rPr>
      <w:b/>
      <w:bCs/>
      <w:i/>
      <w:iCs/>
      <w:spacing w:val="10"/>
      <w:bdr w:val="none" w:sz="0" w:space="0" w:color="auto"/>
      <w:shd w:val="clear" w:color="auto" w:fill="auto"/>
    </w:rPr>
  </w:style>
  <w:style w:type="paragraph" w:styleId="NoSpacing">
    <w:name w:val="No Spacing"/>
    <w:basedOn w:val="Normal"/>
    <w:link w:val="NoSpacingChar"/>
    <w:uiPriority w:val="1"/>
    <w:qFormat/>
    <w:rsid w:val="00E519DF"/>
  </w:style>
  <w:style w:type="character" w:customStyle="1" w:styleId="NoSpacingChar">
    <w:name w:val="No Spacing Char"/>
    <w:basedOn w:val="DefaultParagraphFont"/>
    <w:link w:val="NoSpacing"/>
    <w:uiPriority w:val="1"/>
    <w:rsid w:val="00E519DF"/>
  </w:style>
  <w:style w:type="paragraph" w:styleId="ListParagraph">
    <w:name w:val="List Paragraph"/>
    <w:basedOn w:val="Normal"/>
    <w:uiPriority w:val="34"/>
    <w:qFormat/>
    <w:rsid w:val="00E519DF"/>
    <w:pPr>
      <w:ind w:left="720"/>
      <w:contextualSpacing/>
    </w:pPr>
  </w:style>
  <w:style w:type="paragraph" w:styleId="Quote">
    <w:name w:val="Quote"/>
    <w:basedOn w:val="Normal"/>
    <w:next w:val="Normal"/>
    <w:link w:val="QuoteChar"/>
    <w:uiPriority w:val="29"/>
    <w:qFormat/>
    <w:rsid w:val="00E519DF"/>
    <w:pPr>
      <w:spacing w:before="200"/>
      <w:ind w:left="360" w:right="360"/>
    </w:pPr>
    <w:rPr>
      <w:rFonts w:ascii="Calibri" w:hAnsi="Calibri"/>
      <w:i/>
      <w:iCs/>
      <w:sz w:val="20"/>
      <w:szCs w:val="20"/>
      <w:lang w:val="x-none" w:eastAsia="x-none"/>
    </w:rPr>
  </w:style>
  <w:style w:type="character" w:customStyle="1" w:styleId="QuoteChar">
    <w:name w:val="Quote Char"/>
    <w:link w:val="Quote"/>
    <w:uiPriority w:val="29"/>
    <w:rsid w:val="00E519DF"/>
    <w:rPr>
      <w:i/>
      <w:iCs/>
    </w:rPr>
  </w:style>
  <w:style w:type="paragraph" w:styleId="IntenseQuote">
    <w:name w:val="Intense Quote"/>
    <w:basedOn w:val="Normal"/>
    <w:next w:val="Normal"/>
    <w:link w:val="IntenseQuoteChar"/>
    <w:uiPriority w:val="30"/>
    <w:qFormat/>
    <w:rsid w:val="00E519DF"/>
    <w:pPr>
      <w:pBdr>
        <w:bottom w:val="single" w:sz="4" w:space="1" w:color="auto"/>
      </w:pBdr>
      <w:spacing w:before="200" w:after="280"/>
      <w:ind w:left="1008" w:right="1152"/>
      <w:jc w:val="both"/>
    </w:pPr>
    <w:rPr>
      <w:rFonts w:ascii="Calibri" w:hAnsi="Calibri"/>
      <w:b/>
      <w:bCs/>
      <w:i/>
      <w:iCs/>
      <w:sz w:val="20"/>
      <w:szCs w:val="20"/>
      <w:lang w:val="x-none" w:eastAsia="x-none"/>
    </w:rPr>
  </w:style>
  <w:style w:type="character" w:customStyle="1" w:styleId="IntenseQuoteChar">
    <w:name w:val="Intense Quote Char"/>
    <w:link w:val="IntenseQuote"/>
    <w:uiPriority w:val="30"/>
    <w:rsid w:val="00E519DF"/>
    <w:rPr>
      <w:b/>
      <w:bCs/>
      <w:i/>
      <w:iCs/>
    </w:rPr>
  </w:style>
  <w:style w:type="character" w:styleId="SubtleEmphasis">
    <w:name w:val="Subtle Emphasis"/>
    <w:uiPriority w:val="19"/>
    <w:qFormat/>
    <w:rsid w:val="00E519DF"/>
    <w:rPr>
      <w:i/>
      <w:iCs/>
    </w:rPr>
  </w:style>
  <w:style w:type="character" w:styleId="IntenseEmphasis">
    <w:name w:val="Intense Emphasis"/>
    <w:uiPriority w:val="21"/>
    <w:qFormat/>
    <w:rsid w:val="00E519DF"/>
    <w:rPr>
      <w:b/>
      <w:bCs/>
    </w:rPr>
  </w:style>
  <w:style w:type="character" w:styleId="SubtleReference">
    <w:name w:val="Subtle Reference"/>
    <w:uiPriority w:val="31"/>
    <w:qFormat/>
    <w:rsid w:val="00E519DF"/>
    <w:rPr>
      <w:smallCaps/>
    </w:rPr>
  </w:style>
  <w:style w:type="character" w:styleId="IntenseReference">
    <w:name w:val="Intense Reference"/>
    <w:uiPriority w:val="32"/>
    <w:qFormat/>
    <w:rsid w:val="00E519DF"/>
    <w:rPr>
      <w:smallCaps/>
      <w:spacing w:val="5"/>
      <w:u w:val="single"/>
    </w:rPr>
  </w:style>
  <w:style w:type="character" w:styleId="BookTitle">
    <w:name w:val="Book Title"/>
    <w:uiPriority w:val="33"/>
    <w:qFormat/>
    <w:rsid w:val="00E519DF"/>
    <w:rPr>
      <w:i/>
      <w:iCs/>
      <w:smallCaps/>
      <w:spacing w:val="5"/>
    </w:rPr>
  </w:style>
  <w:style w:type="paragraph" w:styleId="TOCHeading">
    <w:name w:val="TOC Heading"/>
    <w:basedOn w:val="Heading1"/>
    <w:next w:val="Normal"/>
    <w:uiPriority w:val="39"/>
    <w:unhideWhenUsed/>
    <w:qFormat/>
    <w:rsid w:val="00E519DF"/>
    <w:pPr>
      <w:outlineLvl w:val="9"/>
    </w:pPr>
  </w:style>
  <w:style w:type="paragraph" w:styleId="TOC1">
    <w:name w:val="toc 1"/>
    <w:basedOn w:val="Normal"/>
    <w:next w:val="Normal"/>
    <w:autoRedefine/>
    <w:uiPriority w:val="39"/>
    <w:unhideWhenUsed/>
    <w:rsid w:val="004127DA"/>
    <w:pPr>
      <w:tabs>
        <w:tab w:val="left" w:pos="440"/>
        <w:tab w:val="right" w:leader="dot" w:pos="8530"/>
      </w:tabs>
      <w:spacing w:before="240"/>
    </w:pPr>
  </w:style>
  <w:style w:type="paragraph" w:styleId="TOC2">
    <w:name w:val="toc 2"/>
    <w:basedOn w:val="Normal"/>
    <w:next w:val="Normal"/>
    <w:autoRedefine/>
    <w:uiPriority w:val="39"/>
    <w:unhideWhenUsed/>
    <w:rsid w:val="004127DA"/>
    <w:pPr>
      <w:tabs>
        <w:tab w:val="left" w:pos="880"/>
        <w:tab w:val="right" w:leader="dot" w:pos="8530"/>
      </w:tabs>
      <w:spacing w:before="240"/>
      <w:ind w:left="220"/>
    </w:pPr>
  </w:style>
  <w:style w:type="paragraph" w:styleId="TOC3">
    <w:name w:val="toc 3"/>
    <w:basedOn w:val="Normal"/>
    <w:next w:val="Normal"/>
    <w:autoRedefine/>
    <w:uiPriority w:val="39"/>
    <w:unhideWhenUsed/>
    <w:rsid w:val="004127DA"/>
    <w:pPr>
      <w:tabs>
        <w:tab w:val="left" w:pos="1320"/>
        <w:tab w:val="right" w:leader="dot" w:pos="8530"/>
      </w:tabs>
      <w:spacing w:before="240"/>
      <w:ind w:left="440"/>
    </w:pPr>
  </w:style>
  <w:style w:type="paragraph" w:styleId="BalloonText">
    <w:name w:val="Balloon Text"/>
    <w:basedOn w:val="Normal"/>
    <w:link w:val="BalloonTextChar"/>
    <w:uiPriority w:val="99"/>
    <w:semiHidden/>
    <w:unhideWhenUsed/>
    <w:rsid w:val="00994435"/>
    <w:rPr>
      <w:rFonts w:ascii="Tahoma" w:hAnsi="Tahoma"/>
      <w:sz w:val="16"/>
      <w:szCs w:val="16"/>
    </w:rPr>
  </w:style>
  <w:style w:type="character" w:customStyle="1" w:styleId="BalloonTextChar">
    <w:name w:val="Balloon Text Char"/>
    <w:link w:val="BalloonText"/>
    <w:uiPriority w:val="99"/>
    <w:semiHidden/>
    <w:rsid w:val="00994435"/>
    <w:rPr>
      <w:rFonts w:ascii="Tahoma" w:hAnsi="Tahoma" w:cs="Tahoma"/>
      <w:sz w:val="16"/>
      <w:szCs w:val="16"/>
      <w:lang w:val="en-US" w:eastAsia="en-US"/>
    </w:rPr>
  </w:style>
  <w:style w:type="character" w:styleId="CommentReference">
    <w:name w:val="annotation reference"/>
    <w:uiPriority w:val="99"/>
    <w:semiHidden/>
    <w:unhideWhenUsed/>
    <w:rsid w:val="00994435"/>
    <w:rPr>
      <w:sz w:val="16"/>
      <w:szCs w:val="16"/>
    </w:rPr>
  </w:style>
  <w:style w:type="paragraph" w:styleId="CommentText">
    <w:name w:val="annotation text"/>
    <w:basedOn w:val="Normal"/>
    <w:link w:val="CommentTextChar"/>
    <w:uiPriority w:val="99"/>
    <w:semiHidden/>
    <w:unhideWhenUsed/>
    <w:rsid w:val="00994435"/>
    <w:rPr>
      <w:sz w:val="20"/>
      <w:szCs w:val="20"/>
    </w:rPr>
  </w:style>
  <w:style w:type="character" w:customStyle="1" w:styleId="CommentTextChar">
    <w:name w:val="Comment Text Char"/>
    <w:link w:val="CommentText"/>
    <w:uiPriority w:val="99"/>
    <w:semiHidden/>
    <w:rsid w:val="00994435"/>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994435"/>
    <w:rPr>
      <w:b/>
      <w:bCs/>
    </w:rPr>
  </w:style>
  <w:style w:type="character" w:customStyle="1" w:styleId="CommentSubjectChar">
    <w:name w:val="Comment Subject Char"/>
    <w:link w:val="CommentSubject"/>
    <w:uiPriority w:val="99"/>
    <w:semiHidden/>
    <w:rsid w:val="00994435"/>
    <w:rPr>
      <w:rFonts w:ascii="Times New Roman" w:hAnsi="Times New Roman"/>
      <w:b/>
      <w:bCs/>
      <w:lang w:val="en-US" w:eastAsia="en-US"/>
    </w:rPr>
  </w:style>
  <w:style w:type="table" w:styleId="TableGrid">
    <w:name w:val="Table Grid"/>
    <w:basedOn w:val="TableNormal"/>
    <w:uiPriority w:val="59"/>
    <w:rsid w:val="004156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390C6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FE008B"/>
    <w:pPr>
      <w:spacing w:before="100" w:beforeAutospacing="1" w:after="100" w:afterAutospacing="1"/>
    </w:pPr>
  </w:style>
  <w:style w:type="character" w:styleId="HTMLTypewriter">
    <w:name w:val="HTML Typewriter"/>
    <w:basedOn w:val="DefaultParagraphFont"/>
    <w:uiPriority w:val="99"/>
    <w:semiHidden/>
    <w:unhideWhenUsed/>
    <w:rsid w:val="00FE008B"/>
    <w:rPr>
      <w:rFonts w:ascii="Courier New" w:eastAsia="Times New Roman" w:hAnsi="Courier New" w:cs="Courier New"/>
      <w:sz w:val="20"/>
      <w:szCs w:val="20"/>
    </w:rPr>
  </w:style>
  <w:style w:type="paragraph" w:customStyle="1" w:styleId="Default">
    <w:name w:val="Default"/>
    <w:rsid w:val="005B5986"/>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0819">
      <w:bodyDiv w:val="1"/>
      <w:marLeft w:val="0"/>
      <w:marRight w:val="0"/>
      <w:marTop w:val="0"/>
      <w:marBottom w:val="0"/>
      <w:divBdr>
        <w:top w:val="none" w:sz="0" w:space="0" w:color="auto"/>
        <w:left w:val="none" w:sz="0" w:space="0" w:color="auto"/>
        <w:bottom w:val="none" w:sz="0" w:space="0" w:color="auto"/>
        <w:right w:val="none" w:sz="0" w:space="0" w:color="auto"/>
      </w:divBdr>
      <w:divsChild>
        <w:div w:id="1424718073">
          <w:marLeft w:val="0"/>
          <w:marRight w:val="0"/>
          <w:marTop w:val="0"/>
          <w:marBottom w:val="0"/>
          <w:divBdr>
            <w:top w:val="none" w:sz="0" w:space="0" w:color="auto"/>
            <w:left w:val="none" w:sz="0" w:space="0" w:color="auto"/>
            <w:bottom w:val="none" w:sz="0" w:space="0" w:color="auto"/>
            <w:right w:val="none" w:sz="0" w:space="0" w:color="auto"/>
          </w:divBdr>
          <w:divsChild>
            <w:div w:id="7190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0511">
      <w:bodyDiv w:val="1"/>
      <w:marLeft w:val="0"/>
      <w:marRight w:val="0"/>
      <w:marTop w:val="0"/>
      <w:marBottom w:val="0"/>
      <w:divBdr>
        <w:top w:val="none" w:sz="0" w:space="0" w:color="auto"/>
        <w:left w:val="none" w:sz="0" w:space="0" w:color="auto"/>
        <w:bottom w:val="none" w:sz="0" w:space="0" w:color="auto"/>
        <w:right w:val="none" w:sz="0" w:space="0" w:color="auto"/>
      </w:divBdr>
      <w:divsChild>
        <w:div w:id="1216115053">
          <w:marLeft w:val="0"/>
          <w:marRight w:val="0"/>
          <w:marTop w:val="0"/>
          <w:marBottom w:val="0"/>
          <w:divBdr>
            <w:top w:val="none" w:sz="0" w:space="0" w:color="auto"/>
            <w:left w:val="none" w:sz="0" w:space="0" w:color="auto"/>
            <w:bottom w:val="none" w:sz="0" w:space="0" w:color="auto"/>
            <w:right w:val="none" w:sz="0" w:space="0" w:color="auto"/>
          </w:divBdr>
          <w:divsChild>
            <w:div w:id="420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762">
      <w:bodyDiv w:val="1"/>
      <w:marLeft w:val="0"/>
      <w:marRight w:val="0"/>
      <w:marTop w:val="0"/>
      <w:marBottom w:val="0"/>
      <w:divBdr>
        <w:top w:val="none" w:sz="0" w:space="0" w:color="auto"/>
        <w:left w:val="none" w:sz="0" w:space="0" w:color="auto"/>
        <w:bottom w:val="none" w:sz="0" w:space="0" w:color="auto"/>
        <w:right w:val="none" w:sz="0" w:space="0" w:color="auto"/>
      </w:divBdr>
      <w:divsChild>
        <w:div w:id="259915923">
          <w:marLeft w:val="0"/>
          <w:marRight w:val="0"/>
          <w:marTop w:val="0"/>
          <w:marBottom w:val="0"/>
          <w:divBdr>
            <w:top w:val="none" w:sz="0" w:space="0" w:color="auto"/>
            <w:left w:val="none" w:sz="0" w:space="0" w:color="auto"/>
            <w:bottom w:val="none" w:sz="0" w:space="0" w:color="auto"/>
            <w:right w:val="none" w:sz="0" w:space="0" w:color="auto"/>
          </w:divBdr>
          <w:divsChild>
            <w:div w:id="7019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7372">
      <w:bodyDiv w:val="1"/>
      <w:marLeft w:val="0"/>
      <w:marRight w:val="0"/>
      <w:marTop w:val="0"/>
      <w:marBottom w:val="0"/>
      <w:divBdr>
        <w:top w:val="none" w:sz="0" w:space="0" w:color="auto"/>
        <w:left w:val="none" w:sz="0" w:space="0" w:color="auto"/>
        <w:bottom w:val="none" w:sz="0" w:space="0" w:color="auto"/>
        <w:right w:val="none" w:sz="0" w:space="0" w:color="auto"/>
      </w:divBdr>
      <w:divsChild>
        <w:div w:id="889269945">
          <w:marLeft w:val="0"/>
          <w:marRight w:val="0"/>
          <w:marTop w:val="0"/>
          <w:marBottom w:val="0"/>
          <w:divBdr>
            <w:top w:val="none" w:sz="0" w:space="0" w:color="auto"/>
            <w:left w:val="none" w:sz="0" w:space="0" w:color="auto"/>
            <w:bottom w:val="none" w:sz="0" w:space="0" w:color="auto"/>
            <w:right w:val="none" w:sz="0" w:space="0" w:color="auto"/>
          </w:divBdr>
          <w:divsChild>
            <w:div w:id="20387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7800">
      <w:bodyDiv w:val="1"/>
      <w:marLeft w:val="0"/>
      <w:marRight w:val="0"/>
      <w:marTop w:val="0"/>
      <w:marBottom w:val="0"/>
      <w:divBdr>
        <w:top w:val="none" w:sz="0" w:space="0" w:color="auto"/>
        <w:left w:val="none" w:sz="0" w:space="0" w:color="auto"/>
        <w:bottom w:val="none" w:sz="0" w:space="0" w:color="auto"/>
        <w:right w:val="none" w:sz="0" w:space="0" w:color="auto"/>
      </w:divBdr>
      <w:divsChild>
        <w:div w:id="515071760">
          <w:marLeft w:val="0"/>
          <w:marRight w:val="0"/>
          <w:marTop w:val="0"/>
          <w:marBottom w:val="0"/>
          <w:divBdr>
            <w:top w:val="none" w:sz="0" w:space="0" w:color="auto"/>
            <w:left w:val="none" w:sz="0" w:space="0" w:color="auto"/>
            <w:bottom w:val="none" w:sz="0" w:space="0" w:color="auto"/>
            <w:right w:val="none" w:sz="0" w:space="0" w:color="auto"/>
          </w:divBdr>
          <w:divsChild>
            <w:div w:id="2214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0743">
      <w:bodyDiv w:val="1"/>
      <w:marLeft w:val="0"/>
      <w:marRight w:val="0"/>
      <w:marTop w:val="0"/>
      <w:marBottom w:val="0"/>
      <w:divBdr>
        <w:top w:val="none" w:sz="0" w:space="0" w:color="auto"/>
        <w:left w:val="none" w:sz="0" w:space="0" w:color="auto"/>
        <w:bottom w:val="none" w:sz="0" w:space="0" w:color="auto"/>
        <w:right w:val="none" w:sz="0" w:space="0" w:color="auto"/>
      </w:divBdr>
      <w:divsChild>
        <w:div w:id="1503547028">
          <w:marLeft w:val="0"/>
          <w:marRight w:val="0"/>
          <w:marTop w:val="0"/>
          <w:marBottom w:val="0"/>
          <w:divBdr>
            <w:top w:val="none" w:sz="0" w:space="0" w:color="auto"/>
            <w:left w:val="none" w:sz="0" w:space="0" w:color="auto"/>
            <w:bottom w:val="none" w:sz="0" w:space="0" w:color="auto"/>
            <w:right w:val="none" w:sz="0" w:space="0" w:color="auto"/>
          </w:divBdr>
          <w:divsChild>
            <w:div w:id="20467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8069">
      <w:bodyDiv w:val="1"/>
      <w:marLeft w:val="0"/>
      <w:marRight w:val="0"/>
      <w:marTop w:val="0"/>
      <w:marBottom w:val="0"/>
      <w:divBdr>
        <w:top w:val="none" w:sz="0" w:space="0" w:color="auto"/>
        <w:left w:val="none" w:sz="0" w:space="0" w:color="auto"/>
        <w:bottom w:val="none" w:sz="0" w:space="0" w:color="auto"/>
        <w:right w:val="none" w:sz="0" w:space="0" w:color="auto"/>
      </w:divBdr>
      <w:divsChild>
        <w:div w:id="933786189">
          <w:marLeft w:val="0"/>
          <w:marRight w:val="0"/>
          <w:marTop w:val="0"/>
          <w:marBottom w:val="0"/>
          <w:divBdr>
            <w:top w:val="none" w:sz="0" w:space="0" w:color="auto"/>
            <w:left w:val="none" w:sz="0" w:space="0" w:color="auto"/>
            <w:bottom w:val="none" w:sz="0" w:space="0" w:color="auto"/>
            <w:right w:val="none" w:sz="0" w:space="0" w:color="auto"/>
          </w:divBdr>
          <w:divsChild>
            <w:div w:id="5755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6604">
      <w:bodyDiv w:val="1"/>
      <w:marLeft w:val="0"/>
      <w:marRight w:val="0"/>
      <w:marTop w:val="0"/>
      <w:marBottom w:val="0"/>
      <w:divBdr>
        <w:top w:val="none" w:sz="0" w:space="0" w:color="auto"/>
        <w:left w:val="none" w:sz="0" w:space="0" w:color="auto"/>
        <w:bottom w:val="none" w:sz="0" w:space="0" w:color="auto"/>
        <w:right w:val="none" w:sz="0" w:space="0" w:color="auto"/>
      </w:divBdr>
      <w:divsChild>
        <w:div w:id="1627659390">
          <w:marLeft w:val="0"/>
          <w:marRight w:val="0"/>
          <w:marTop w:val="0"/>
          <w:marBottom w:val="0"/>
          <w:divBdr>
            <w:top w:val="none" w:sz="0" w:space="0" w:color="auto"/>
            <w:left w:val="none" w:sz="0" w:space="0" w:color="auto"/>
            <w:bottom w:val="none" w:sz="0" w:space="0" w:color="auto"/>
            <w:right w:val="none" w:sz="0" w:space="0" w:color="auto"/>
          </w:divBdr>
          <w:divsChild>
            <w:div w:id="1656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4103">
      <w:bodyDiv w:val="1"/>
      <w:marLeft w:val="0"/>
      <w:marRight w:val="0"/>
      <w:marTop w:val="0"/>
      <w:marBottom w:val="0"/>
      <w:divBdr>
        <w:top w:val="none" w:sz="0" w:space="0" w:color="auto"/>
        <w:left w:val="none" w:sz="0" w:space="0" w:color="auto"/>
        <w:bottom w:val="none" w:sz="0" w:space="0" w:color="auto"/>
        <w:right w:val="none" w:sz="0" w:space="0" w:color="auto"/>
      </w:divBdr>
      <w:divsChild>
        <w:div w:id="1398045078">
          <w:marLeft w:val="0"/>
          <w:marRight w:val="0"/>
          <w:marTop w:val="0"/>
          <w:marBottom w:val="0"/>
          <w:divBdr>
            <w:top w:val="none" w:sz="0" w:space="0" w:color="auto"/>
            <w:left w:val="none" w:sz="0" w:space="0" w:color="auto"/>
            <w:bottom w:val="none" w:sz="0" w:space="0" w:color="auto"/>
            <w:right w:val="none" w:sz="0" w:space="0" w:color="auto"/>
          </w:divBdr>
          <w:divsChild>
            <w:div w:id="19734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07018">
      <w:bodyDiv w:val="1"/>
      <w:marLeft w:val="0"/>
      <w:marRight w:val="0"/>
      <w:marTop w:val="0"/>
      <w:marBottom w:val="0"/>
      <w:divBdr>
        <w:top w:val="none" w:sz="0" w:space="0" w:color="auto"/>
        <w:left w:val="none" w:sz="0" w:space="0" w:color="auto"/>
        <w:bottom w:val="none" w:sz="0" w:space="0" w:color="auto"/>
        <w:right w:val="none" w:sz="0" w:space="0" w:color="auto"/>
      </w:divBdr>
      <w:divsChild>
        <w:div w:id="2062560446">
          <w:marLeft w:val="0"/>
          <w:marRight w:val="0"/>
          <w:marTop w:val="0"/>
          <w:marBottom w:val="0"/>
          <w:divBdr>
            <w:top w:val="none" w:sz="0" w:space="0" w:color="auto"/>
            <w:left w:val="none" w:sz="0" w:space="0" w:color="auto"/>
            <w:bottom w:val="none" w:sz="0" w:space="0" w:color="auto"/>
            <w:right w:val="none" w:sz="0" w:space="0" w:color="auto"/>
          </w:divBdr>
          <w:divsChild>
            <w:div w:id="935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2420">
      <w:bodyDiv w:val="1"/>
      <w:marLeft w:val="0"/>
      <w:marRight w:val="0"/>
      <w:marTop w:val="0"/>
      <w:marBottom w:val="0"/>
      <w:divBdr>
        <w:top w:val="none" w:sz="0" w:space="0" w:color="auto"/>
        <w:left w:val="none" w:sz="0" w:space="0" w:color="auto"/>
        <w:bottom w:val="none" w:sz="0" w:space="0" w:color="auto"/>
        <w:right w:val="none" w:sz="0" w:space="0" w:color="auto"/>
      </w:divBdr>
      <w:divsChild>
        <w:div w:id="630942311">
          <w:marLeft w:val="0"/>
          <w:marRight w:val="0"/>
          <w:marTop w:val="0"/>
          <w:marBottom w:val="0"/>
          <w:divBdr>
            <w:top w:val="none" w:sz="0" w:space="0" w:color="auto"/>
            <w:left w:val="none" w:sz="0" w:space="0" w:color="auto"/>
            <w:bottom w:val="none" w:sz="0" w:space="0" w:color="auto"/>
            <w:right w:val="none" w:sz="0" w:space="0" w:color="auto"/>
          </w:divBdr>
          <w:divsChild>
            <w:div w:id="1967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7254">
      <w:bodyDiv w:val="1"/>
      <w:marLeft w:val="0"/>
      <w:marRight w:val="0"/>
      <w:marTop w:val="0"/>
      <w:marBottom w:val="0"/>
      <w:divBdr>
        <w:top w:val="none" w:sz="0" w:space="0" w:color="auto"/>
        <w:left w:val="none" w:sz="0" w:space="0" w:color="auto"/>
        <w:bottom w:val="none" w:sz="0" w:space="0" w:color="auto"/>
        <w:right w:val="none" w:sz="0" w:space="0" w:color="auto"/>
      </w:divBdr>
      <w:divsChild>
        <w:div w:id="1300646271">
          <w:marLeft w:val="0"/>
          <w:marRight w:val="0"/>
          <w:marTop w:val="0"/>
          <w:marBottom w:val="0"/>
          <w:divBdr>
            <w:top w:val="none" w:sz="0" w:space="0" w:color="auto"/>
            <w:left w:val="none" w:sz="0" w:space="0" w:color="auto"/>
            <w:bottom w:val="none" w:sz="0" w:space="0" w:color="auto"/>
            <w:right w:val="none" w:sz="0" w:space="0" w:color="auto"/>
          </w:divBdr>
          <w:divsChild>
            <w:div w:id="8867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80559">
      <w:bodyDiv w:val="1"/>
      <w:marLeft w:val="0"/>
      <w:marRight w:val="0"/>
      <w:marTop w:val="0"/>
      <w:marBottom w:val="0"/>
      <w:divBdr>
        <w:top w:val="none" w:sz="0" w:space="0" w:color="auto"/>
        <w:left w:val="none" w:sz="0" w:space="0" w:color="auto"/>
        <w:bottom w:val="none" w:sz="0" w:space="0" w:color="auto"/>
        <w:right w:val="none" w:sz="0" w:space="0" w:color="auto"/>
      </w:divBdr>
      <w:divsChild>
        <w:div w:id="1027023345">
          <w:marLeft w:val="0"/>
          <w:marRight w:val="0"/>
          <w:marTop w:val="0"/>
          <w:marBottom w:val="0"/>
          <w:divBdr>
            <w:top w:val="none" w:sz="0" w:space="0" w:color="auto"/>
            <w:left w:val="none" w:sz="0" w:space="0" w:color="auto"/>
            <w:bottom w:val="none" w:sz="0" w:space="0" w:color="auto"/>
            <w:right w:val="none" w:sz="0" w:space="0" w:color="auto"/>
          </w:divBdr>
          <w:divsChild>
            <w:div w:id="3698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2998">
      <w:bodyDiv w:val="1"/>
      <w:marLeft w:val="0"/>
      <w:marRight w:val="0"/>
      <w:marTop w:val="0"/>
      <w:marBottom w:val="0"/>
      <w:divBdr>
        <w:top w:val="none" w:sz="0" w:space="0" w:color="auto"/>
        <w:left w:val="none" w:sz="0" w:space="0" w:color="auto"/>
        <w:bottom w:val="none" w:sz="0" w:space="0" w:color="auto"/>
        <w:right w:val="none" w:sz="0" w:space="0" w:color="auto"/>
      </w:divBdr>
      <w:divsChild>
        <w:div w:id="99419157">
          <w:marLeft w:val="0"/>
          <w:marRight w:val="0"/>
          <w:marTop w:val="0"/>
          <w:marBottom w:val="0"/>
          <w:divBdr>
            <w:top w:val="none" w:sz="0" w:space="0" w:color="auto"/>
            <w:left w:val="none" w:sz="0" w:space="0" w:color="auto"/>
            <w:bottom w:val="none" w:sz="0" w:space="0" w:color="auto"/>
            <w:right w:val="none" w:sz="0" w:space="0" w:color="auto"/>
          </w:divBdr>
          <w:divsChild>
            <w:div w:id="147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6818">
      <w:bodyDiv w:val="1"/>
      <w:marLeft w:val="0"/>
      <w:marRight w:val="0"/>
      <w:marTop w:val="0"/>
      <w:marBottom w:val="0"/>
      <w:divBdr>
        <w:top w:val="none" w:sz="0" w:space="0" w:color="auto"/>
        <w:left w:val="none" w:sz="0" w:space="0" w:color="auto"/>
        <w:bottom w:val="none" w:sz="0" w:space="0" w:color="auto"/>
        <w:right w:val="none" w:sz="0" w:space="0" w:color="auto"/>
      </w:divBdr>
      <w:divsChild>
        <w:div w:id="161512087">
          <w:marLeft w:val="0"/>
          <w:marRight w:val="0"/>
          <w:marTop w:val="0"/>
          <w:marBottom w:val="0"/>
          <w:divBdr>
            <w:top w:val="none" w:sz="0" w:space="0" w:color="auto"/>
            <w:left w:val="none" w:sz="0" w:space="0" w:color="auto"/>
            <w:bottom w:val="none" w:sz="0" w:space="0" w:color="auto"/>
            <w:right w:val="none" w:sz="0" w:space="0" w:color="auto"/>
          </w:divBdr>
          <w:divsChild>
            <w:div w:id="7262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142">
      <w:bodyDiv w:val="1"/>
      <w:marLeft w:val="0"/>
      <w:marRight w:val="0"/>
      <w:marTop w:val="0"/>
      <w:marBottom w:val="0"/>
      <w:divBdr>
        <w:top w:val="none" w:sz="0" w:space="0" w:color="auto"/>
        <w:left w:val="none" w:sz="0" w:space="0" w:color="auto"/>
        <w:bottom w:val="none" w:sz="0" w:space="0" w:color="auto"/>
        <w:right w:val="none" w:sz="0" w:space="0" w:color="auto"/>
      </w:divBdr>
      <w:divsChild>
        <w:div w:id="222716352">
          <w:marLeft w:val="0"/>
          <w:marRight w:val="0"/>
          <w:marTop w:val="0"/>
          <w:marBottom w:val="0"/>
          <w:divBdr>
            <w:top w:val="none" w:sz="0" w:space="0" w:color="auto"/>
            <w:left w:val="none" w:sz="0" w:space="0" w:color="auto"/>
            <w:bottom w:val="none" w:sz="0" w:space="0" w:color="auto"/>
            <w:right w:val="none" w:sz="0" w:space="0" w:color="auto"/>
          </w:divBdr>
          <w:divsChild>
            <w:div w:id="9252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7325">
      <w:bodyDiv w:val="1"/>
      <w:marLeft w:val="0"/>
      <w:marRight w:val="0"/>
      <w:marTop w:val="0"/>
      <w:marBottom w:val="0"/>
      <w:divBdr>
        <w:top w:val="none" w:sz="0" w:space="0" w:color="auto"/>
        <w:left w:val="none" w:sz="0" w:space="0" w:color="auto"/>
        <w:bottom w:val="none" w:sz="0" w:space="0" w:color="auto"/>
        <w:right w:val="none" w:sz="0" w:space="0" w:color="auto"/>
      </w:divBdr>
      <w:divsChild>
        <w:div w:id="898050966">
          <w:marLeft w:val="0"/>
          <w:marRight w:val="0"/>
          <w:marTop w:val="0"/>
          <w:marBottom w:val="0"/>
          <w:divBdr>
            <w:top w:val="none" w:sz="0" w:space="0" w:color="auto"/>
            <w:left w:val="none" w:sz="0" w:space="0" w:color="auto"/>
            <w:bottom w:val="none" w:sz="0" w:space="0" w:color="auto"/>
            <w:right w:val="none" w:sz="0" w:space="0" w:color="auto"/>
          </w:divBdr>
          <w:divsChild>
            <w:div w:id="7332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4804">
      <w:bodyDiv w:val="1"/>
      <w:marLeft w:val="0"/>
      <w:marRight w:val="0"/>
      <w:marTop w:val="0"/>
      <w:marBottom w:val="0"/>
      <w:divBdr>
        <w:top w:val="none" w:sz="0" w:space="0" w:color="auto"/>
        <w:left w:val="none" w:sz="0" w:space="0" w:color="auto"/>
        <w:bottom w:val="none" w:sz="0" w:space="0" w:color="auto"/>
        <w:right w:val="none" w:sz="0" w:space="0" w:color="auto"/>
      </w:divBdr>
      <w:divsChild>
        <w:div w:id="441998641">
          <w:marLeft w:val="0"/>
          <w:marRight w:val="0"/>
          <w:marTop w:val="0"/>
          <w:marBottom w:val="0"/>
          <w:divBdr>
            <w:top w:val="none" w:sz="0" w:space="0" w:color="auto"/>
            <w:left w:val="none" w:sz="0" w:space="0" w:color="auto"/>
            <w:bottom w:val="none" w:sz="0" w:space="0" w:color="auto"/>
            <w:right w:val="none" w:sz="0" w:space="0" w:color="auto"/>
          </w:divBdr>
          <w:divsChild>
            <w:div w:id="3154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9848">
      <w:bodyDiv w:val="1"/>
      <w:marLeft w:val="0"/>
      <w:marRight w:val="0"/>
      <w:marTop w:val="0"/>
      <w:marBottom w:val="0"/>
      <w:divBdr>
        <w:top w:val="none" w:sz="0" w:space="0" w:color="auto"/>
        <w:left w:val="none" w:sz="0" w:space="0" w:color="auto"/>
        <w:bottom w:val="none" w:sz="0" w:space="0" w:color="auto"/>
        <w:right w:val="none" w:sz="0" w:space="0" w:color="auto"/>
      </w:divBdr>
      <w:divsChild>
        <w:div w:id="1653027271">
          <w:marLeft w:val="0"/>
          <w:marRight w:val="0"/>
          <w:marTop w:val="0"/>
          <w:marBottom w:val="0"/>
          <w:divBdr>
            <w:top w:val="none" w:sz="0" w:space="0" w:color="auto"/>
            <w:left w:val="none" w:sz="0" w:space="0" w:color="auto"/>
            <w:bottom w:val="none" w:sz="0" w:space="0" w:color="auto"/>
            <w:right w:val="none" w:sz="0" w:space="0" w:color="auto"/>
          </w:divBdr>
          <w:divsChild>
            <w:div w:id="12191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8624">
      <w:bodyDiv w:val="1"/>
      <w:marLeft w:val="0"/>
      <w:marRight w:val="0"/>
      <w:marTop w:val="0"/>
      <w:marBottom w:val="0"/>
      <w:divBdr>
        <w:top w:val="none" w:sz="0" w:space="0" w:color="auto"/>
        <w:left w:val="none" w:sz="0" w:space="0" w:color="auto"/>
        <w:bottom w:val="none" w:sz="0" w:space="0" w:color="auto"/>
        <w:right w:val="none" w:sz="0" w:space="0" w:color="auto"/>
      </w:divBdr>
      <w:divsChild>
        <w:div w:id="1146967661">
          <w:marLeft w:val="0"/>
          <w:marRight w:val="0"/>
          <w:marTop w:val="0"/>
          <w:marBottom w:val="0"/>
          <w:divBdr>
            <w:top w:val="none" w:sz="0" w:space="0" w:color="auto"/>
            <w:left w:val="none" w:sz="0" w:space="0" w:color="auto"/>
            <w:bottom w:val="none" w:sz="0" w:space="0" w:color="auto"/>
            <w:right w:val="none" w:sz="0" w:space="0" w:color="auto"/>
          </w:divBdr>
          <w:divsChild>
            <w:div w:id="20349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5086">
      <w:bodyDiv w:val="1"/>
      <w:marLeft w:val="0"/>
      <w:marRight w:val="0"/>
      <w:marTop w:val="0"/>
      <w:marBottom w:val="0"/>
      <w:divBdr>
        <w:top w:val="none" w:sz="0" w:space="0" w:color="auto"/>
        <w:left w:val="none" w:sz="0" w:space="0" w:color="auto"/>
        <w:bottom w:val="none" w:sz="0" w:space="0" w:color="auto"/>
        <w:right w:val="none" w:sz="0" w:space="0" w:color="auto"/>
      </w:divBdr>
      <w:divsChild>
        <w:div w:id="1021931730">
          <w:marLeft w:val="0"/>
          <w:marRight w:val="0"/>
          <w:marTop w:val="0"/>
          <w:marBottom w:val="0"/>
          <w:divBdr>
            <w:top w:val="none" w:sz="0" w:space="0" w:color="auto"/>
            <w:left w:val="none" w:sz="0" w:space="0" w:color="auto"/>
            <w:bottom w:val="none" w:sz="0" w:space="0" w:color="auto"/>
            <w:right w:val="none" w:sz="0" w:space="0" w:color="auto"/>
          </w:divBdr>
          <w:divsChild>
            <w:div w:id="2100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4074">
      <w:bodyDiv w:val="1"/>
      <w:marLeft w:val="0"/>
      <w:marRight w:val="0"/>
      <w:marTop w:val="0"/>
      <w:marBottom w:val="0"/>
      <w:divBdr>
        <w:top w:val="none" w:sz="0" w:space="0" w:color="auto"/>
        <w:left w:val="none" w:sz="0" w:space="0" w:color="auto"/>
        <w:bottom w:val="none" w:sz="0" w:space="0" w:color="auto"/>
        <w:right w:val="none" w:sz="0" w:space="0" w:color="auto"/>
      </w:divBdr>
      <w:divsChild>
        <w:div w:id="1494757771">
          <w:marLeft w:val="0"/>
          <w:marRight w:val="0"/>
          <w:marTop w:val="0"/>
          <w:marBottom w:val="0"/>
          <w:divBdr>
            <w:top w:val="none" w:sz="0" w:space="0" w:color="auto"/>
            <w:left w:val="none" w:sz="0" w:space="0" w:color="auto"/>
            <w:bottom w:val="none" w:sz="0" w:space="0" w:color="auto"/>
            <w:right w:val="none" w:sz="0" w:space="0" w:color="auto"/>
          </w:divBdr>
          <w:divsChild>
            <w:div w:id="1777947974">
              <w:marLeft w:val="0"/>
              <w:marRight w:val="0"/>
              <w:marTop w:val="0"/>
              <w:marBottom w:val="240"/>
              <w:divBdr>
                <w:top w:val="none" w:sz="0" w:space="0" w:color="auto"/>
                <w:left w:val="none" w:sz="0" w:space="0" w:color="auto"/>
                <w:bottom w:val="none" w:sz="0" w:space="0" w:color="auto"/>
                <w:right w:val="none" w:sz="0" w:space="0" w:color="auto"/>
              </w:divBdr>
            </w:div>
            <w:div w:id="1590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7109">
      <w:bodyDiv w:val="1"/>
      <w:marLeft w:val="0"/>
      <w:marRight w:val="0"/>
      <w:marTop w:val="0"/>
      <w:marBottom w:val="0"/>
      <w:divBdr>
        <w:top w:val="none" w:sz="0" w:space="0" w:color="auto"/>
        <w:left w:val="none" w:sz="0" w:space="0" w:color="auto"/>
        <w:bottom w:val="none" w:sz="0" w:space="0" w:color="auto"/>
        <w:right w:val="none" w:sz="0" w:space="0" w:color="auto"/>
      </w:divBdr>
      <w:divsChild>
        <w:div w:id="439182398">
          <w:marLeft w:val="0"/>
          <w:marRight w:val="0"/>
          <w:marTop w:val="0"/>
          <w:marBottom w:val="0"/>
          <w:divBdr>
            <w:top w:val="none" w:sz="0" w:space="0" w:color="auto"/>
            <w:left w:val="none" w:sz="0" w:space="0" w:color="auto"/>
            <w:bottom w:val="none" w:sz="0" w:space="0" w:color="auto"/>
            <w:right w:val="none" w:sz="0" w:space="0" w:color="auto"/>
          </w:divBdr>
          <w:divsChild>
            <w:div w:id="5144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5015">
      <w:bodyDiv w:val="1"/>
      <w:marLeft w:val="0"/>
      <w:marRight w:val="0"/>
      <w:marTop w:val="0"/>
      <w:marBottom w:val="0"/>
      <w:divBdr>
        <w:top w:val="none" w:sz="0" w:space="0" w:color="auto"/>
        <w:left w:val="none" w:sz="0" w:space="0" w:color="auto"/>
        <w:bottom w:val="none" w:sz="0" w:space="0" w:color="auto"/>
        <w:right w:val="none" w:sz="0" w:space="0" w:color="auto"/>
      </w:divBdr>
    </w:div>
    <w:div w:id="1219589205">
      <w:bodyDiv w:val="1"/>
      <w:marLeft w:val="0"/>
      <w:marRight w:val="0"/>
      <w:marTop w:val="0"/>
      <w:marBottom w:val="0"/>
      <w:divBdr>
        <w:top w:val="none" w:sz="0" w:space="0" w:color="auto"/>
        <w:left w:val="none" w:sz="0" w:space="0" w:color="auto"/>
        <w:bottom w:val="none" w:sz="0" w:space="0" w:color="auto"/>
        <w:right w:val="none" w:sz="0" w:space="0" w:color="auto"/>
      </w:divBdr>
      <w:divsChild>
        <w:div w:id="370232450">
          <w:marLeft w:val="0"/>
          <w:marRight w:val="0"/>
          <w:marTop w:val="0"/>
          <w:marBottom w:val="0"/>
          <w:divBdr>
            <w:top w:val="none" w:sz="0" w:space="0" w:color="auto"/>
            <w:left w:val="none" w:sz="0" w:space="0" w:color="auto"/>
            <w:bottom w:val="none" w:sz="0" w:space="0" w:color="auto"/>
            <w:right w:val="none" w:sz="0" w:space="0" w:color="auto"/>
          </w:divBdr>
          <w:divsChild>
            <w:div w:id="190921820">
              <w:marLeft w:val="0"/>
              <w:marRight w:val="0"/>
              <w:marTop w:val="0"/>
              <w:marBottom w:val="240"/>
              <w:divBdr>
                <w:top w:val="none" w:sz="0" w:space="0" w:color="auto"/>
                <w:left w:val="none" w:sz="0" w:space="0" w:color="auto"/>
                <w:bottom w:val="none" w:sz="0" w:space="0" w:color="auto"/>
                <w:right w:val="none" w:sz="0" w:space="0" w:color="auto"/>
              </w:divBdr>
            </w:div>
            <w:div w:id="650594719">
              <w:marLeft w:val="0"/>
              <w:marRight w:val="0"/>
              <w:marTop w:val="0"/>
              <w:marBottom w:val="240"/>
              <w:divBdr>
                <w:top w:val="none" w:sz="0" w:space="0" w:color="auto"/>
                <w:left w:val="none" w:sz="0" w:space="0" w:color="auto"/>
                <w:bottom w:val="none" w:sz="0" w:space="0" w:color="auto"/>
                <w:right w:val="none" w:sz="0" w:space="0" w:color="auto"/>
              </w:divBdr>
            </w:div>
            <w:div w:id="736435365">
              <w:marLeft w:val="0"/>
              <w:marRight w:val="0"/>
              <w:marTop w:val="0"/>
              <w:marBottom w:val="240"/>
              <w:divBdr>
                <w:top w:val="none" w:sz="0" w:space="0" w:color="auto"/>
                <w:left w:val="none" w:sz="0" w:space="0" w:color="auto"/>
                <w:bottom w:val="none" w:sz="0" w:space="0" w:color="auto"/>
                <w:right w:val="none" w:sz="0" w:space="0" w:color="auto"/>
              </w:divBdr>
            </w:div>
            <w:div w:id="878668669">
              <w:marLeft w:val="0"/>
              <w:marRight w:val="0"/>
              <w:marTop w:val="0"/>
              <w:marBottom w:val="240"/>
              <w:divBdr>
                <w:top w:val="none" w:sz="0" w:space="0" w:color="auto"/>
                <w:left w:val="none" w:sz="0" w:space="0" w:color="auto"/>
                <w:bottom w:val="none" w:sz="0" w:space="0" w:color="auto"/>
                <w:right w:val="none" w:sz="0" w:space="0" w:color="auto"/>
              </w:divBdr>
            </w:div>
            <w:div w:id="1237663444">
              <w:marLeft w:val="0"/>
              <w:marRight w:val="0"/>
              <w:marTop w:val="0"/>
              <w:marBottom w:val="240"/>
              <w:divBdr>
                <w:top w:val="none" w:sz="0" w:space="0" w:color="auto"/>
                <w:left w:val="none" w:sz="0" w:space="0" w:color="auto"/>
                <w:bottom w:val="none" w:sz="0" w:space="0" w:color="auto"/>
                <w:right w:val="none" w:sz="0" w:space="0" w:color="auto"/>
              </w:divBdr>
            </w:div>
            <w:div w:id="1404179889">
              <w:marLeft w:val="0"/>
              <w:marRight w:val="0"/>
              <w:marTop w:val="0"/>
              <w:marBottom w:val="240"/>
              <w:divBdr>
                <w:top w:val="none" w:sz="0" w:space="0" w:color="auto"/>
                <w:left w:val="none" w:sz="0" w:space="0" w:color="auto"/>
                <w:bottom w:val="none" w:sz="0" w:space="0" w:color="auto"/>
                <w:right w:val="none" w:sz="0" w:space="0" w:color="auto"/>
              </w:divBdr>
            </w:div>
            <w:div w:id="1741517058">
              <w:marLeft w:val="0"/>
              <w:marRight w:val="0"/>
              <w:marTop w:val="0"/>
              <w:marBottom w:val="240"/>
              <w:divBdr>
                <w:top w:val="none" w:sz="0" w:space="0" w:color="auto"/>
                <w:left w:val="none" w:sz="0" w:space="0" w:color="auto"/>
                <w:bottom w:val="none" w:sz="0" w:space="0" w:color="auto"/>
                <w:right w:val="none" w:sz="0" w:space="0" w:color="auto"/>
              </w:divBdr>
            </w:div>
            <w:div w:id="1749425046">
              <w:marLeft w:val="0"/>
              <w:marRight w:val="0"/>
              <w:marTop w:val="0"/>
              <w:marBottom w:val="240"/>
              <w:divBdr>
                <w:top w:val="none" w:sz="0" w:space="0" w:color="auto"/>
                <w:left w:val="none" w:sz="0" w:space="0" w:color="auto"/>
                <w:bottom w:val="none" w:sz="0" w:space="0" w:color="auto"/>
                <w:right w:val="none" w:sz="0" w:space="0" w:color="auto"/>
              </w:divBdr>
            </w:div>
            <w:div w:id="1859856561">
              <w:marLeft w:val="0"/>
              <w:marRight w:val="0"/>
              <w:marTop w:val="0"/>
              <w:marBottom w:val="0"/>
              <w:divBdr>
                <w:top w:val="none" w:sz="0" w:space="0" w:color="auto"/>
                <w:left w:val="none" w:sz="0" w:space="0" w:color="auto"/>
                <w:bottom w:val="none" w:sz="0" w:space="0" w:color="auto"/>
                <w:right w:val="none" w:sz="0" w:space="0" w:color="auto"/>
              </w:divBdr>
            </w:div>
            <w:div w:id="1864435246">
              <w:marLeft w:val="0"/>
              <w:marRight w:val="0"/>
              <w:marTop w:val="0"/>
              <w:marBottom w:val="240"/>
              <w:divBdr>
                <w:top w:val="none" w:sz="0" w:space="0" w:color="auto"/>
                <w:left w:val="none" w:sz="0" w:space="0" w:color="auto"/>
                <w:bottom w:val="none" w:sz="0" w:space="0" w:color="auto"/>
                <w:right w:val="none" w:sz="0" w:space="0" w:color="auto"/>
              </w:divBdr>
            </w:div>
            <w:div w:id="1876310640">
              <w:marLeft w:val="0"/>
              <w:marRight w:val="0"/>
              <w:marTop w:val="0"/>
              <w:marBottom w:val="240"/>
              <w:divBdr>
                <w:top w:val="none" w:sz="0" w:space="0" w:color="auto"/>
                <w:left w:val="none" w:sz="0" w:space="0" w:color="auto"/>
                <w:bottom w:val="none" w:sz="0" w:space="0" w:color="auto"/>
                <w:right w:val="none" w:sz="0" w:space="0" w:color="auto"/>
              </w:divBdr>
            </w:div>
            <w:div w:id="1919052343">
              <w:marLeft w:val="0"/>
              <w:marRight w:val="0"/>
              <w:marTop w:val="0"/>
              <w:marBottom w:val="240"/>
              <w:divBdr>
                <w:top w:val="none" w:sz="0" w:space="0" w:color="auto"/>
                <w:left w:val="none" w:sz="0" w:space="0" w:color="auto"/>
                <w:bottom w:val="none" w:sz="0" w:space="0" w:color="auto"/>
                <w:right w:val="none" w:sz="0" w:space="0" w:color="auto"/>
              </w:divBdr>
            </w:div>
            <w:div w:id="1928151171">
              <w:marLeft w:val="0"/>
              <w:marRight w:val="0"/>
              <w:marTop w:val="0"/>
              <w:marBottom w:val="240"/>
              <w:divBdr>
                <w:top w:val="none" w:sz="0" w:space="0" w:color="auto"/>
                <w:left w:val="none" w:sz="0" w:space="0" w:color="auto"/>
                <w:bottom w:val="none" w:sz="0" w:space="0" w:color="auto"/>
                <w:right w:val="none" w:sz="0" w:space="0" w:color="auto"/>
              </w:divBdr>
            </w:div>
            <w:div w:id="1999574407">
              <w:marLeft w:val="0"/>
              <w:marRight w:val="0"/>
              <w:marTop w:val="0"/>
              <w:marBottom w:val="240"/>
              <w:divBdr>
                <w:top w:val="none" w:sz="0" w:space="0" w:color="auto"/>
                <w:left w:val="none" w:sz="0" w:space="0" w:color="auto"/>
                <w:bottom w:val="none" w:sz="0" w:space="0" w:color="auto"/>
                <w:right w:val="none" w:sz="0" w:space="0" w:color="auto"/>
              </w:divBdr>
            </w:div>
            <w:div w:id="20022005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94674096">
      <w:bodyDiv w:val="1"/>
      <w:marLeft w:val="0"/>
      <w:marRight w:val="0"/>
      <w:marTop w:val="0"/>
      <w:marBottom w:val="0"/>
      <w:divBdr>
        <w:top w:val="none" w:sz="0" w:space="0" w:color="auto"/>
        <w:left w:val="none" w:sz="0" w:space="0" w:color="auto"/>
        <w:bottom w:val="none" w:sz="0" w:space="0" w:color="auto"/>
        <w:right w:val="none" w:sz="0" w:space="0" w:color="auto"/>
      </w:divBdr>
      <w:divsChild>
        <w:div w:id="1753310544">
          <w:marLeft w:val="0"/>
          <w:marRight w:val="0"/>
          <w:marTop w:val="0"/>
          <w:marBottom w:val="0"/>
          <w:divBdr>
            <w:top w:val="none" w:sz="0" w:space="0" w:color="auto"/>
            <w:left w:val="none" w:sz="0" w:space="0" w:color="auto"/>
            <w:bottom w:val="none" w:sz="0" w:space="0" w:color="auto"/>
            <w:right w:val="none" w:sz="0" w:space="0" w:color="auto"/>
          </w:divBdr>
          <w:divsChild>
            <w:div w:id="5203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5110">
      <w:bodyDiv w:val="1"/>
      <w:marLeft w:val="0"/>
      <w:marRight w:val="0"/>
      <w:marTop w:val="0"/>
      <w:marBottom w:val="0"/>
      <w:divBdr>
        <w:top w:val="none" w:sz="0" w:space="0" w:color="auto"/>
        <w:left w:val="none" w:sz="0" w:space="0" w:color="auto"/>
        <w:bottom w:val="none" w:sz="0" w:space="0" w:color="auto"/>
        <w:right w:val="none" w:sz="0" w:space="0" w:color="auto"/>
      </w:divBdr>
      <w:divsChild>
        <w:div w:id="26181593">
          <w:marLeft w:val="0"/>
          <w:marRight w:val="0"/>
          <w:marTop w:val="0"/>
          <w:marBottom w:val="0"/>
          <w:divBdr>
            <w:top w:val="none" w:sz="0" w:space="0" w:color="auto"/>
            <w:left w:val="none" w:sz="0" w:space="0" w:color="auto"/>
            <w:bottom w:val="none" w:sz="0" w:space="0" w:color="auto"/>
            <w:right w:val="none" w:sz="0" w:space="0" w:color="auto"/>
          </w:divBdr>
          <w:divsChild>
            <w:div w:id="2137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07">
      <w:bodyDiv w:val="1"/>
      <w:marLeft w:val="0"/>
      <w:marRight w:val="0"/>
      <w:marTop w:val="0"/>
      <w:marBottom w:val="0"/>
      <w:divBdr>
        <w:top w:val="none" w:sz="0" w:space="0" w:color="auto"/>
        <w:left w:val="none" w:sz="0" w:space="0" w:color="auto"/>
        <w:bottom w:val="none" w:sz="0" w:space="0" w:color="auto"/>
        <w:right w:val="none" w:sz="0" w:space="0" w:color="auto"/>
      </w:divBdr>
      <w:divsChild>
        <w:div w:id="1496871596">
          <w:marLeft w:val="0"/>
          <w:marRight w:val="0"/>
          <w:marTop w:val="0"/>
          <w:marBottom w:val="0"/>
          <w:divBdr>
            <w:top w:val="none" w:sz="0" w:space="0" w:color="auto"/>
            <w:left w:val="none" w:sz="0" w:space="0" w:color="auto"/>
            <w:bottom w:val="none" w:sz="0" w:space="0" w:color="auto"/>
            <w:right w:val="none" w:sz="0" w:space="0" w:color="auto"/>
          </w:divBdr>
          <w:divsChild>
            <w:div w:id="14793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91541">
      <w:bodyDiv w:val="1"/>
      <w:marLeft w:val="0"/>
      <w:marRight w:val="0"/>
      <w:marTop w:val="0"/>
      <w:marBottom w:val="0"/>
      <w:divBdr>
        <w:top w:val="none" w:sz="0" w:space="0" w:color="auto"/>
        <w:left w:val="none" w:sz="0" w:space="0" w:color="auto"/>
        <w:bottom w:val="none" w:sz="0" w:space="0" w:color="auto"/>
        <w:right w:val="none" w:sz="0" w:space="0" w:color="auto"/>
      </w:divBdr>
      <w:divsChild>
        <w:div w:id="1214080713">
          <w:marLeft w:val="0"/>
          <w:marRight w:val="0"/>
          <w:marTop w:val="0"/>
          <w:marBottom w:val="0"/>
          <w:divBdr>
            <w:top w:val="none" w:sz="0" w:space="0" w:color="auto"/>
            <w:left w:val="none" w:sz="0" w:space="0" w:color="auto"/>
            <w:bottom w:val="none" w:sz="0" w:space="0" w:color="auto"/>
            <w:right w:val="none" w:sz="0" w:space="0" w:color="auto"/>
          </w:divBdr>
          <w:divsChild>
            <w:div w:id="11773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7793">
      <w:bodyDiv w:val="1"/>
      <w:marLeft w:val="0"/>
      <w:marRight w:val="0"/>
      <w:marTop w:val="0"/>
      <w:marBottom w:val="0"/>
      <w:divBdr>
        <w:top w:val="none" w:sz="0" w:space="0" w:color="auto"/>
        <w:left w:val="none" w:sz="0" w:space="0" w:color="auto"/>
        <w:bottom w:val="none" w:sz="0" w:space="0" w:color="auto"/>
        <w:right w:val="none" w:sz="0" w:space="0" w:color="auto"/>
      </w:divBdr>
      <w:divsChild>
        <w:div w:id="1578321493">
          <w:marLeft w:val="0"/>
          <w:marRight w:val="0"/>
          <w:marTop w:val="0"/>
          <w:marBottom w:val="0"/>
          <w:divBdr>
            <w:top w:val="none" w:sz="0" w:space="0" w:color="auto"/>
            <w:left w:val="none" w:sz="0" w:space="0" w:color="auto"/>
            <w:bottom w:val="none" w:sz="0" w:space="0" w:color="auto"/>
            <w:right w:val="none" w:sz="0" w:space="0" w:color="auto"/>
          </w:divBdr>
          <w:divsChild>
            <w:div w:id="8620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2154">
      <w:bodyDiv w:val="1"/>
      <w:marLeft w:val="0"/>
      <w:marRight w:val="0"/>
      <w:marTop w:val="0"/>
      <w:marBottom w:val="0"/>
      <w:divBdr>
        <w:top w:val="none" w:sz="0" w:space="0" w:color="auto"/>
        <w:left w:val="none" w:sz="0" w:space="0" w:color="auto"/>
        <w:bottom w:val="none" w:sz="0" w:space="0" w:color="auto"/>
        <w:right w:val="none" w:sz="0" w:space="0" w:color="auto"/>
      </w:divBdr>
      <w:divsChild>
        <w:div w:id="1915435518">
          <w:marLeft w:val="0"/>
          <w:marRight w:val="0"/>
          <w:marTop w:val="0"/>
          <w:marBottom w:val="0"/>
          <w:divBdr>
            <w:top w:val="none" w:sz="0" w:space="0" w:color="auto"/>
            <w:left w:val="none" w:sz="0" w:space="0" w:color="auto"/>
            <w:bottom w:val="none" w:sz="0" w:space="0" w:color="auto"/>
            <w:right w:val="none" w:sz="0" w:space="0" w:color="auto"/>
          </w:divBdr>
          <w:divsChild>
            <w:div w:id="14784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6151">
      <w:bodyDiv w:val="1"/>
      <w:marLeft w:val="0"/>
      <w:marRight w:val="0"/>
      <w:marTop w:val="0"/>
      <w:marBottom w:val="0"/>
      <w:divBdr>
        <w:top w:val="none" w:sz="0" w:space="0" w:color="auto"/>
        <w:left w:val="none" w:sz="0" w:space="0" w:color="auto"/>
        <w:bottom w:val="none" w:sz="0" w:space="0" w:color="auto"/>
        <w:right w:val="none" w:sz="0" w:space="0" w:color="auto"/>
      </w:divBdr>
      <w:divsChild>
        <w:div w:id="889072739">
          <w:marLeft w:val="0"/>
          <w:marRight w:val="0"/>
          <w:marTop w:val="0"/>
          <w:marBottom w:val="0"/>
          <w:divBdr>
            <w:top w:val="none" w:sz="0" w:space="0" w:color="auto"/>
            <w:left w:val="none" w:sz="0" w:space="0" w:color="auto"/>
            <w:bottom w:val="none" w:sz="0" w:space="0" w:color="auto"/>
            <w:right w:val="none" w:sz="0" w:space="0" w:color="auto"/>
          </w:divBdr>
          <w:divsChild>
            <w:div w:id="15126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0897">
      <w:bodyDiv w:val="1"/>
      <w:marLeft w:val="0"/>
      <w:marRight w:val="0"/>
      <w:marTop w:val="0"/>
      <w:marBottom w:val="0"/>
      <w:divBdr>
        <w:top w:val="none" w:sz="0" w:space="0" w:color="auto"/>
        <w:left w:val="none" w:sz="0" w:space="0" w:color="auto"/>
        <w:bottom w:val="none" w:sz="0" w:space="0" w:color="auto"/>
        <w:right w:val="none" w:sz="0" w:space="0" w:color="auto"/>
      </w:divBdr>
      <w:divsChild>
        <w:div w:id="2121609265">
          <w:marLeft w:val="0"/>
          <w:marRight w:val="0"/>
          <w:marTop w:val="0"/>
          <w:marBottom w:val="0"/>
          <w:divBdr>
            <w:top w:val="none" w:sz="0" w:space="0" w:color="auto"/>
            <w:left w:val="none" w:sz="0" w:space="0" w:color="auto"/>
            <w:bottom w:val="none" w:sz="0" w:space="0" w:color="auto"/>
            <w:right w:val="none" w:sz="0" w:space="0" w:color="auto"/>
          </w:divBdr>
          <w:divsChild>
            <w:div w:id="5341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8377">
      <w:bodyDiv w:val="1"/>
      <w:marLeft w:val="0"/>
      <w:marRight w:val="0"/>
      <w:marTop w:val="0"/>
      <w:marBottom w:val="0"/>
      <w:divBdr>
        <w:top w:val="none" w:sz="0" w:space="0" w:color="auto"/>
        <w:left w:val="none" w:sz="0" w:space="0" w:color="auto"/>
        <w:bottom w:val="none" w:sz="0" w:space="0" w:color="auto"/>
        <w:right w:val="none" w:sz="0" w:space="0" w:color="auto"/>
      </w:divBdr>
      <w:divsChild>
        <w:div w:id="220558911">
          <w:marLeft w:val="0"/>
          <w:marRight w:val="0"/>
          <w:marTop w:val="0"/>
          <w:marBottom w:val="0"/>
          <w:divBdr>
            <w:top w:val="none" w:sz="0" w:space="0" w:color="auto"/>
            <w:left w:val="none" w:sz="0" w:space="0" w:color="auto"/>
            <w:bottom w:val="none" w:sz="0" w:space="0" w:color="auto"/>
            <w:right w:val="none" w:sz="0" w:space="0" w:color="auto"/>
          </w:divBdr>
          <w:divsChild>
            <w:div w:id="13065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399">
      <w:bodyDiv w:val="1"/>
      <w:marLeft w:val="0"/>
      <w:marRight w:val="0"/>
      <w:marTop w:val="0"/>
      <w:marBottom w:val="0"/>
      <w:divBdr>
        <w:top w:val="none" w:sz="0" w:space="0" w:color="auto"/>
        <w:left w:val="none" w:sz="0" w:space="0" w:color="auto"/>
        <w:bottom w:val="none" w:sz="0" w:space="0" w:color="auto"/>
        <w:right w:val="none" w:sz="0" w:space="0" w:color="auto"/>
      </w:divBdr>
      <w:divsChild>
        <w:div w:id="547837781">
          <w:marLeft w:val="0"/>
          <w:marRight w:val="0"/>
          <w:marTop w:val="0"/>
          <w:marBottom w:val="0"/>
          <w:divBdr>
            <w:top w:val="none" w:sz="0" w:space="0" w:color="auto"/>
            <w:left w:val="none" w:sz="0" w:space="0" w:color="auto"/>
            <w:bottom w:val="none" w:sz="0" w:space="0" w:color="auto"/>
            <w:right w:val="none" w:sz="0" w:space="0" w:color="auto"/>
          </w:divBdr>
          <w:divsChild>
            <w:div w:id="12100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0495">
      <w:bodyDiv w:val="1"/>
      <w:marLeft w:val="0"/>
      <w:marRight w:val="0"/>
      <w:marTop w:val="0"/>
      <w:marBottom w:val="0"/>
      <w:divBdr>
        <w:top w:val="none" w:sz="0" w:space="0" w:color="auto"/>
        <w:left w:val="none" w:sz="0" w:space="0" w:color="auto"/>
        <w:bottom w:val="none" w:sz="0" w:space="0" w:color="auto"/>
        <w:right w:val="none" w:sz="0" w:space="0" w:color="auto"/>
      </w:divBdr>
      <w:divsChild>
        <w:div w:id="796409910">
          <w:marLeft w:val="0"/>
          <w:marRight w:val="0"/>
          <w:marTop w:val="0"/>
          <w:marBottom w:val="0"/>
          <w:divBdr>
            <w:top w:val="none" w:sz="0" w:space="0" w:color="auto"/>
            <w:left w:val="none" w:sz="0" w:space="0" w:color="auto"/>
            <w:bottom w:val="none" w:sz="0" w:space="0" w:color="auto"/>
            <w:right w:val="none" w:sz="0" w:space="0" w:color="auto"/>
          </w:divBdr>
          <w:divsChild>
            <w:div w:id="14886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4796">
      <w:bodyDiv w:val="1"/>
      <w:marLeft w:val="0"/>
      <w:marRight w:val="0"/>
      <w:marTop w:val="0"/>
      <w:marBottom w:val="0"/>
      <w:divBdr>
        <w:top w:val="none" w:sz="0" w:space="0" w:color="auto"/>
        <w:left w:val="none" w:sz="0" w:space="0" w:color="auto"/>
        <w:bottom w:val="none" w:sz="0" w:space="0" w:color="auto"/>
        <w:right w:val="none" w:sz="0" w:space="0" w:color="auto"/>
      </w:divBdr>
      <w:divsChild>
        <w:div w:id="2132824159">
          <w:marLeft w:val="0"/>
          <w:marRight w:val="0"/>
          <w:marTop w:val="0"/>
          <w:marBottom w:val="0"/>
          <w:divBdr>
            <w:top w:val="none" w:sz="0" w:space="0" w:color="auto"/>
            <w:left w:val="none" w:sz="0" w:space="0" w:color="auto"/>
            <w:bottom w:val="none" w:sz="0" w:space="0" w:color="auto"/>
            <w:right w:val="none" w:sz="0" w:space="0" w:color="auto"/>
          </w:divBdr>
          <w:divsChild>
            <w:div w:id="16553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4396">
      <w:bodyDiv w:val="1"/>
      <w:marLeft w:val="0"/>
      <w:marRight w:val="0"/>
      <w:marTop w:val="0"/>
      <w:marBottom w:val="0"/>
      <w:divBdr>
        <w:top w:val="none" w:sz="0" w:space="0" w:color="auto"/>
        <w:left w:val="none" w:sz="0" w:space="0" w:color="auto"/>
        <w:bottom w:val="none" w:sz="0" w:space="0" w:color="auto"/>
        <w:right w:val="none" w:sz="0" w:space="0" w:color="auto"/>
      </w:divBdr>
      <w:divsChild>
        <w:div w:id="1249575586">
          <w:marLeft w:val="0"/>
          <w:marRight w:val="0"/>
          <w:marTop w:val="0"/>
          <w:marBottom w:val="0"/>
          <w:divBdr>
            <w:top w:val="none" w:sz="0" w:space="0" w:color="auto"/>
            <w:left w:val="none" w:sz="0" w:space="0" w:color="auto"/>
            <w:bottom w:val="none" w:sz="0" w:space="0" w:color="auto"/>
            <w:right w:val="none" w:sz="0" w:space="0" w:color="auto"/>
          </w:divBdr>
          <w:divsChild>
            <w:div w:id="15526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9391">
      <w:bodyDiv w:val="1"/>
      <w:marLeft w:val="0"/>
      <w:marRight w:val="0"/>
      <w:marTop w:val="0"/>
      <w:marBottom w:val="0"/>
      <w:divBdr>
        <w:top w:val="none" w:sz="0" w:space="0" w:color="auto"/>
        <w:left w:val="none" w:sz="0" w:space="0" w:color="auto"/>
        <w:bottom w:val="none" w:sz="0" w:space="0" w:color="auto"/>
        <w:right w:val="none" w:sz="0" w:space="0" w:color="auto"/>
      </w:divBdr>
      <w:divsChild>
        <w:div w:id="1705640870">
          <w:marLeft w:val="0"/>
          <w:marRight w:val="0"/>
          <w:marTop w:val="0"/>
          <w:marBottom w:val="0"/>
          <w:divBdr>
            <w:top w:val="none" w:sz="0" w:space="0" w:color="auto"/>
            <w:left w:val="none" w:sz="0" w:space="0" w:color="auto"/>
            <w:bottom w:val="none" w:sz="0" w:space="0" w:color="auto"/>
            <w:right w:val="none" w:sz="0" w:space="0" w:color="auto"/>
          </w:divBdr>
          <w:divsChild>
            <w:div w:id="1773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craft.com/jsch/" TargetMode="External"/><Relationship Id="rId13" Type="http://schemas.openxmlformats.org/officeDocument/2006/relationships/hyperlink" Target="https://github.com/delano/rye" TargetMode="External"/><Relationship Id="rId18" Type="http://schemas.openxmlformats.org/officeDocument/2006/relationships/hyperlink" Target="https://pypi.python.org/pypi/spu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ganymed.ethz.ch/ssh2" TargetMode="External"/><Relationship Id="rId12" Type="http://schemas.openxmlformats.org/officeDocument/2006/relationships/hyperlink" Target="http://net-ssh.rubyforge.org/" TargetMode="External"/><Relationship Id="rId17" Type="http://schemas.openxmlformats.org/officeDocument/2006/relationships/hyperlink" Target="http://www.lag.net/paramiko/" TargetMode="External"/><Relationship Id="rId2" Type="http://schemas.openxmlformats.org/officeDocument/2006/relationships/numbering" Target="numbering.xml"/><Relationship Id="rId16" Type="http://schemas.openxmlformats.org/officeDocument/2006/relationships/hyperlink" Target="http://www.bitvise.com/flowssh" TargetMode="External"/><Relationship Id="rId20" Type="http://schemas.openxmlformats.org/officeDocument/2006/relationships/hyperlink" Target="http://pexpect.sourceforge.net/pxssh.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lag.net/paramiko/java/" TargetMode="External"/><Relationship Id="rId5" Type="http://schemas.openxmlformats.org/officeDocument/2006/relationships/webSettings" Target="webSettings.xml"/><Relationship Id="rId15" Type="http://schemas.openxmlformats.org/officeDocument/2006/relationships/hyperlink" Target="http://www.libssh.org/" TargetMode="External"/><Relationship Id="rId23" Type="http://schemas.openxmlformats.org/officeDocument/2006/relationships/theme" Target="theme/theme1.xml"/><Relationship Id="rId10" Type="http://schemas.openxmlformats.org/officeDocument/2006/relationships/hyperlink" Target="https://www.javassh.com" TargetMode="External"/><Relationship Id="rId19" Type="http://schemas.openxmlformats.org/officeDocument/2006/relationships/hyperlink" Target="http://docs.fabfile.org/en/0.9.1/" TargetMode="External"/><Relationship Id="rId4" Type="http://schemas.openxmlformats.org/officeDocument/2006/relationships/settings" Target="settings.xml"/><Relationship Id="rId9" Type="http://schemas.openxmlformats.org/officeDocument/2006/relationships/hyperlink" Target="https://github.com/shikhar/sshj" TargetMode="External"/><Relationship Id="rId14" Type="http://schemas.openxmlformats.org/officeDocument/2006/relationships/hyperlink" Target="http://www.netfort.gr.jp/~dancer/software/dsh.html.e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atangChe">
    <w:panose1 w:val="02030609000101010101"/>
    <w:charset w:val="81"/>
    <w:family w:val="modern"/>
    <w:pitch w:val="fixed"/>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FAF"/>
    <w:rsid w:val="00D34FAF"/>
    <w:rsid w:val="00FF0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5E069758974AC481A4B5EE72A14A8D">
    <w:name w:val="7B5E069758974AC481A4B5EE72A14A8D"/>
    <w:rsid w:val="00D34FAF"/>
  </w:style>
  <w:style w:type="paragraph" w:customStyle="1" w:styleId="89057D82D5FC4D75982940B85A42E33D">
    <w:name w:val="89057D82D5FC4D75982940B85A42E33D"/>
    <w:rsid w:val="00D34FAF"/>
  </w:style>
  <w:style w:type="paragraph" w:customStyle="1" w:styleId="CCD9847B206F4F9DB84E565E6C7E978F">
    <w:name w:val="CCD9847B206F4F9DB84E565E6C7E978F"/>
    <w:rsid w:val="00D34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6229ACA-A31A-495E-83BA-5E67EA27A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15</Pages>
  <Words>3529</Words>
  <Characters>20118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23600</CharactersWithSpaces>
  <SharedDoc>false</SharedDoc>
  <HLinks>
    <vt:vector size="60" baseType="variant">
      <vt:variant>
        <vt:i4>1114191</vt:i4>
      </vt:variant>
      <vt:variant>
        <vt:i4>45</vt:i4>
      </vt:variant>
      <vt:variant>
        <vt:i4>0</vt:i4>
      </vt:variant>
      <vt:variant>
        <vt:i4>5</vt:i4>
      </vt:variant>
      <vt:variant>
        <vt:lpwstr>http://www.lag.net/paramiko/java/</vt:lpwstr>
      </vt:variant>
      <vt:variant>
        <vt:lpwstr/>
      </vt:variant>
      <vt:variant>
        <vt:i4>5570633</vt:i4>
      </vt:variant>
      <vt:variant>
        <vt:i4>42</vt:i4>
      </vt:variant>
      <vt:variant>
        <vt:i4>0</vt:i4>
      </vt:variant>
      <vt:variant>
        <vt:i4>5</vt:i4>
      </vt:variant>
      <vt:variant>
        <vt:lpwstr>https://www.javassh.com/</vt:lpwstr>
      </vt:variant>
      <vt:variant>
        <vt:lpwstr/>
      </vt:variant>
      <vt:variant>
        <vt:i4>6750326</vt:i4>
      </vt:variant>
      <vt:variant>
        <vt:i4>39</vt:i4>
      </vt:variant>
      <vt:variant>
        <vt:i4>0</vt:i4>
      </vt:variant>
      <vt:variant>
        <vt:i4>5</vt:i4>
      </vt:variant>
      <vt:variant>
        <vt:lpwstr>https://github.com/shikhar/sshj</vt:lpwstr>
      </vt:variant>
      <vt:variant>
        <vt:lpwstr/>
      </vt:variant>
      <vt:variant>
        <vt:i4>2097185</vt:i4>
      </vt:variant>
      <vt:variant>
        <vt:i4>36</vt:i4>
      </vt:variant>
      <vt:variant>
        <vt:i4>0</vt:i4>
      </vt:variant>
      <vt:variant>
        <vt:i4>5</vt:i4>
      </vt:variant>
      <vt:variant>
        <vt:lpwstr>http://www.jcraft.com/jsch/</vt:lpwstr>
      </vt:variant>
      <vt:variant>
        <vt:lpwstr/>
      </vt:variant>
      <vt:variant>
        <vt:i4>8060978</vt:i4>
      </vt:variant>
      <vt:variant>
        <vt:i4>33</vt:i4>
      </vt:variant>
      <vt:variant>
        <vt:i4>0</vt:i4>
      </vt:variant>
      <vt:variant>
        <vt:i4>5</vt:i4>
      </vt:variant>
      <vt:variant>
        <vt:lpwstr>http://www.ganymed.ethz.ch/ssh2</vt:lpwstr>
      </vt:variant>
      <vt:variant>
        <vt:lpwstr/>
      </vt:variant>
      <vt:variant>
        <vt:i4>1572921</vt:i4>
      </vt:variant>
      <vt:variant>
        <vt:i4>26</vt:i4>
      </vt:variant>
      <vt:variant>
        <vt:i4>0</vt:i4>
      </vt:variant>
      <vt:variant>
        <vt:i4>5</vt:i4>
      </vt:variant>
      <vt:variant>
        <vt:lpwstr/>
      </vt:variant>
      <vt:variant>
        <vt:lpwstr>_Toc352192192</vt:lpwstr>
      </vt:variant>
      <vt:variant>
        <vt:i4>1572921</vt:i4>
      </vt:variant>
      <vt:variant>
        <vt:i4>20</vt:i4>
      </vt:variant>
      <vt:variant>
        <vt:i4>0</vt:i4>
      </vt:variant>
      <vt:variant>
        <vt:i4>5</vt:i4>
      </vt:variant>
      <vt:variant>
        <vt:lpwstr/>
      </vt:variant>
      <vt:variant>
        <vt:lpwstr>_Toc352192191</vt:lpwstr>
      </vt:variant>
      <vt:variant>
        <vt:i4>1572921</vt:i4>
      </vt:variant>
      <vt:variant>
        <vt:i4>14</vt:i4>
      </vt:variant>
      <vt:variant>
        <vt:i4>0</vt:i4>
      </vt:variant>
      <vt:variant>
        <vt:i4>5</vt:i4>
      </vt:variant>
      <vt:variant>
        <vt:lpwstr/>
      </vt:variant>
      <vt:variant>
        <vt:lpwstr>_Toc352192190</vt:lpwstr>
      </vt:variant>
      <vt:variant>
        <vt:i4>1638457</vt:i4>
      </vt:variant>
      <vt:variant>
        <vt:i4>8</vt:i4>
      </vt:variant>
      <vt:variant>
        <vt:i4>0</vt:i4>
      </vt:variant>
      <vt:variant>
        <vt:i4>5</vt:i4>
      </vt:variant>
      <vt:variant>
        <vt:lpwstr/>
      </vt:variant>
      <vt:variant>
        <vt:lpwstr>_Toc352192189</vt:lpwstr>
      </vt:variant>
      <vt:variant>
        <vt:i4>1638457</vt:i4>
      </vt:variant>
      <vt:variant>
        <vt:i4>2</vt:i4>
      </vt:variant>
      <vt:variant>
        <vt:i4>0</vt:i4>
      </vt:variant>
      <vt:variant>
        <vt:i4>5</vt:i4>
      </vt:variant>
      <vt:variant>
        <vt:lpwstr/>
      </vt:variant>
      <vt:variant>
        <vt:lpwstr>_Toc352192188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Document was created by {applicationname}, version: {version}</dc:description>
  <cp:lastModifiedBy>Neo</cp:lastModifiedBy>
  <cp:revision>60</cp:revision>
  <cp:lastPrinted>2014-05-26T06:30:00Z</cp:lastPrinted>
  <dcterms:created xsi:type="dcterms:W3CDTF">2014-05-05T01:42:00Z</dcterms:created>
  <dcterms:modified xsi:type="dcterms:W3CDTF">2014-05-26T06:31:00Z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zotero-version="4.0.20"&gt;&lt;session id="eKkrXsNN"/&gt;&lt;style id="http://www.zotero.org/styles/harvard-anglia-ruskin-university"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