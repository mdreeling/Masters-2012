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6" w:rsidRDefault="00374816">
      <w:pPr>
        <w:widowControl w:val="0"/>
        <w:autoSpaceDE w:val="0"/>
        <w:autoSpaceDN w:val="0"/>
        <w:adjustRightInd w:val="0"/>
        <w:spacing w:line="120" w:lineRule="exact"/>
        <w:rPr>
          <w:sz w:val="12"/>
          <w:szCs w:val="12"/>
        </w:rPr>
      </w:pPr>
      <w:bookmarkStart w:id="0" w:name="_GoBack"/>
      <w:bookmarkEnd w:id="0"/>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31"/>
        <w:ind w:left="2145" w:right="2178"/>
        <w:jc w:val="center"/>
        <w:rPr>
          <w:sz w:val="20"/>
          <w:szCs w:val="20"/>
        </w:rPr>
      </w:pPr>
      <w:r>
        <w:rPr>
          <w:sz w:val="20"/>
          <w:szCs w:val="20"/>
        </w:rPr>
        <w:t>MSc</w:t>
      </w:r>
      <w:r>
        <w:rPr>
          <w:spacing w:val="21"/>
          <w:sz w:val="20"/>
          <w:szCs w:val="20"/>
        </w:rPr>
        <w:t xml:space="preserve"> </w:t>
      </w:r>
      <w:r>
        <w:rPr>
          <w:sz w:val="20"/>
          <w:szCs w:val="20"/>
        </w:rPr>
        <w:t>in</w:t>
      </w:r>
      <w:r>
        <w:rPr>
          <w:spacing w:val="26"/>
          <w:sz w:val="20"/>
          <w:szCs w:val="20"/>
        </w:rPr>
        <w:t xml:space="preserve"> </w:t>
      </w:r>
      <w:r>
        <w:rPr>
          <w:w w:val="106"/>
          <w:sz w:val="20"/>
          <w:szCs w:val="20"/>
        </w:rPr>
        <w:t>Computing</w:t>
      </w:r>
      <w:r>
        <w:rPr>
          <w:spacing w:val="32"/>
          <w:w w:val="106"/>
          <w:sz w:val="20"/>
          <w:szCs w:val="20"/>
        </w:rPr>
        <w:t xml:space="preserve"> </w:t>
      </w:r>
      <w:r>
        <w:rPr>
          <w:w w:val="106"/>
          <w:sz w:val="20"/>
          <w:szCs w:val="20"/>
        </w:rPr>
        <w:t>(Com</w:t>
      </w:r>
      <w:r>
        <w:rPr>
          <w:spacing w:val="-5"/>
          <w:w w:val="106"/>
          <w:sz w:val="20"/>
          <w:szCs w:val="20"/>
        </w:rPr>
        <w:t>m</w:t>
      </w:r>
      <w:r>
        <w:rPr>
          <w:w w:val="106"/>
          <w:sz w:val="20"/>
          <w:szCs w:val="20"/>
        </w:rPr>
        <w:t>unications</w:t>
      </w:r>
      <w:r>
        <w:rPr>
          <w:spacing w:val="13"/>
          <w:w w:val="106"/>
          <w:sz w:val="20"/>
          <w:szCs w:val="20"/>
        </w:rPr>
        <w:t xml:space="preserve"> </w:t>
      </w:r>
      <w:r>
        <w:rPr>
          <w:w w:val="104"/>
          <w:sz w:val="20"/>
          <w:szCs w:val="20"/>
        </w:rPr>
        <w:t>Sof</w:t>
      </w:r>
      <w:r>
        <w:rPr>
          <w:spacing w:val="-5"/>
          <w:w w:val="104"/>
          <w:sz w:val="20"/>
          <w:szCs w:val="20"/>
        </w:rPr>
        <w:t>t</w:t>
      </w:r>
      <w:r>
        <w:rPr>
          <w:spacing w:val="-6"/>
          <w:w w:val="99"/>
          <w:sz w:val="20"/>
          <w:szCs w:val="20"/>
        </w:rPr>
        <w:t>w</w:t>
      </w:r>
      <w:r>
        <w:rPr>
          <w:w w:val="110"/>
          <w:sz w:val="20"/>
          <w:szCs w:val="20"/>
        </w:rPr>
        <w:t>are)</w:t>
      </w: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14" w:line="280" w:lineRule="exact"/>
        <w:rPr>
          <w:sz w:val="28"/>
          <w:szCs w:val="28"/>
        </w:rPr>
      </w:pPr>
    </w:p>
    <w:p w:rsidR="003E23A5" w:rsidRDefault="003E23A5">
      <w:pPr>
        <w:widowControl w:val="0"/>
        <w:autoSpaceDE w:val="0"/>
        <w:autoSpaceDN w:val="0"/>
        <w:adjustRightInd w:val="0"/>
        <w:spacing w:line="254" w:lineRule="auto"/>
        <w:ind w:left="774" w:right="809" w:firstLine="1"/>
        <w:jc w:val="center"/>
        <w:rPr>
          <w:b/>
          <w:sz w:val="49"/>
          <w:szCs w:val="49"/>
        </w:rPr>
      </w:pPr>
    </w:p>
    <w:p w:rsidR="003E23A5" w:rsidRDefault="003E23A5">
      <w:pPr>
        <w:widowControl w:val="0"/>
        <w:autoSpaceDE w:val="0"/>
        <w:autoSpaceDN w:val="0"/>
        <w:adjustRightInd w:val="0"/>
        <w:spacing w:line="254" w:lineRule="auto"/>
        <w:ind w:left="774" w:right="809" w:firstLine="1"/>
        <w:jc w:val="center"/>
        <w:rPr>
          <w:b/>
          <w:sz w:val="49"/>
          <w:szCs w:val="49"/>
        </w:rPr>
      </w:pPr>
    </w:p>
    <w:p w:rsidR="003E23A5" w:rsidRDefault="003E23A5">
      <w:pPr>
        <w:widowControl w:val="0"/>
        <w:autoSpaceDE w:val="0"/>
        <w:autoSpaceDN w:val="0"/>
        <w:adjustRightInd w:val="0"/>
        <w:spacing w:line="254" w:lineRule="auto"/>
        <w:ind w:left="774" w:right="809" w:firstLine="1"/>
        <w:jc w:val="center"/>
        <w:rPr>
          <w:b/>
          <w:sz w:val="49"/>
          <w:szCs w:val="49"/>
        </w:rPr>
      </w:pPr>
    </w:p>
    <w:p w:rsidR="008C3240" w:rsidRPr="001F238E" w:rsidRDefault="000A39D8" w:rsidP="008C3240">
      <w:pPr>
        <w:widowControl w:val="0"/>
        <w:autoSpaceDE w:val="0"/>
        <w:autoSpaceDN w:val="0"/>
        <w:adjustRightInd w:val="0"/>
        <w:spacing w:line="254" w:lineRule="auto"/>
        <w:ind w:left="774" w:right="809" w:firstLine="1"/>
        <w:jc w:val="center"/>
        <w:rPr>
          <w:b/>
          <w:sz w:val="49"/>
          <w:szCs w:val="49"/>
        </w:rPr>
      </w:pPr>
      <w:r>
        <w:rPr>
          <w:b/>
          <w:sz w:val="49"/>
          <w:szCs w:val="49"/>
        </w:rPr>
        <w:t>Interim Report</w:t>
      </w:r>
    </w:p>
    <w:p w:rsidR="003E23A5" w:rsidRDefault="003E23A5">
      <w:pPr>
        <w:widowControl w:val="0"/>
        <w:autoSpaceDE w:val="0"/>
        <w:autoSpaceDN w:val="0"/>
        <w:adjustRightInd w:val="0"/>
        <w:spacing w:line="254" w:lineRule="auto"/>
        <w:ind w:left="774" w:right="809" w:firstLine="1"/>
        <w:jc w:val="center"/>
        <w:rPr>
          <w:b/>
          <w:sz w:val="49"/>
          <w:szCs w:val="49"/>
        </w:rPr>
      </w:pPr>
    </w:p>
    <w:p w:rsidR="00374816" w:rsidRPr="008C3240" w:rsidRDefault="001F238E">
      <w:pPr>
        <w:widowControl w:val="0"/>
        <w:autoSpaceDE w:val="0"/>
        <w:autoSpaceDN w:val="0"/>
        <w:adjustRightInd w:val="0"/>
        <w:spacing w:line="254" w:lineRule="auto"/>
        <w:ind w:left="774" w:right="809" w:firstLine="1"/>
        <w:jc w:val="center"/>
        <w:rPr>
          <w:ins w:id="1" w:author="Neo" w:date="2013-03-25T23:02:00Z"/>
          <w:b/>
          <w:sz w:val="44"/>
          <w:szCs w:val="44"/>
        </w:rPr>
      </w:pPr>
      <w:r w:rsidRPr="008C3240">
        <w:rPr>
          <w:b/>
          <w:sz w:val="44"/>
          <w:szCs w:val="44"/>
        </w:rPr>
        <w:t xml:space="preserve">A </w:t>
      </w:r>
      <w:r w:rsidR="004F13FE" w:rsidRPr="008C3240">
        <w:rPr>
          <w:b/>
          <w:sz w:val="44"/>
          <w:szCs w:val="44"/>
        </w:rPr>
        <w:t xml:space="preserve">Lightweight </w:t>
      </w:r>
      <w:r w:rsidRPr="008C3240">
        <w:rPr>
          <w:b/>
          <w:sz w:val="44"/>
          <w:szCs w:val="44"/>
        </w:rPr>
        <w:t>System for</w:t>
      </w:r>
      <w:r w:rsidR="00D05048" w:rsidRPr="008C3240">
        <w:rPr>
          <w:b/>
          <w:sz w:val="44"/>
          <w:szCs w:val="44"/>
        </w:rPr>
        <w:t xml:space="preserve"> </w:t>
      </w:r>
      <w:r w:rsidR="00A27399" w:rsidRPr="008C3240">
        <w:rPr>
          <w:b/>
          <w:sz w:val="44"/>
          <w:szCs w:val="44"/>
        </w:rPr>
        <w:t>Just-In-Time A</w:t>
      </w:r>
      <w:r w:rsidRPr="008C3240">
        <w:rPr>
          <w:b/>
          <w:sz w:val="44"/>
          <w:szCs w:val="44"/>
        </w:rPr>
        <w:t xml:space="preserve">ggregation of </w:t>
      </w:r>
      <w:r w:rsidR="00A34326" w:rsidRPr="008C3240">
        <w:rPr>
          <w:b/>
          <w:sz w:val="44"/>
          <w:szCs w:val="44"/>
        </w:rPr>
        <w:t>Machine Generated</w:t>
      </w:r>
      <w:r w:rsidRPr="008C3240">
        <w:rPr>
          <w:b/>
          <w:sz w:val="44"/>
          <w:szCs w:val="44"/>
        </w:rPr>
        <w:t xml:space="preserve"> Data in a Distributed Network</w:t>
      </w:r>
    </w:p>
    <w:p w:rsidR="00374816" w:rsidRDefault="00374816">
      <w:pPr>
        <w:widowControl w:val="0"/>
        <w:autoSpaceDE w:val="0"/>
        <w:autoSpaceDN w:val="0"/>
        <w:adjustRightInd w:val="0"/>
        <w:spacing w:before="9" w:line="100" w:lineRule="exact"/>
        <w:rPr>
          <w:sz w:val="10"/>
          <w:szCs w:val="1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ind w:left="4091" w:right="4143"/>
        <w:jc w:val="center"/>
        <w:rPr>
          <w:sz w:val="20"/>
          <w:szCs w:val="20"/>
        </w:rPr>
      </w:pPr>
      <w:r>
        <w:rPr>
          <w:i/>
          <w:iCs/>
          <w:w w:val="112"/>
          <w:sz w:val="20"/>
          <w:szCs w:val="20"/>
        </w:rPr>
        <w:t>By</w:t>
      </w:r>
    </w:p>
    <w:p w:rsidR="00374816" w:rsidRDefault="001F238E" w:rsidP="001F238E">
      <w:pPr>
        <w:widowControl w:val="0"/>
        <w:autoSpaceDE w:val="0"/>
        <w:autoSpaceDN w:val="0"/>
        <w:adjustRightInd w:val="0"/>
        <w:spacing w:before="9"/>
        <w:ind w:left="3683" w:right="3717"/>
        <w:jc w:val="center"/>
        <w:rPr>
          <w:sz w:val="10"/>
          <w:szCs w:val="10"/>
        </w:rPr>
      </w:pPr>
      <w:r>
        <w:rPr>
          <w:sz w:val="20"/>
          <w:szCs w:val="20"/>
        </w:rPr>
        <w:t xml:space="preserve">Michael </w:t>
      </w:r>
      <w:proofErr w:type="spellStart"/>
      <w:r>
        <w:rPr>
          <w:sz w:val="20"/>
          <w:szCs w:val="20"/>
        </w:rPr>
        <w:t>Dreeling</w:t>
      </w:r>
      <w:proofErr w:type="spellEnd"/>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A24FA1" w:rsidRDefault="00A24FA1">
      <w:pPr>
        <w:widowControl w:val="0"/>
        <w:autoSpaceDE w:val="0"/>
        <w:autoSpaceDN w:val="0"/>
        <w:adjustRightInd w:val="0"/>
        <w:ind w:left="2332" w:right="2370"/>
        <w:jc w:val="center"/>
        <w:rPr>
          <w:w w:val="129"/>
          <w:sz w:val="20"/>
          <w:szCs w:val="20"/>
        </w:rPr>
      </w:pPr>
      <w:r>
        <w:rPr>
          <w:w w:val="129"/>
          <w:sz w:val="20"/>
          <w:szCs w:val="20"/>
        </w:rPr>
        <w:t>Waterford Institute of Technology</w:t>
      </w:r>
    </w:p>
    <w:p w:rsidR="00A24FA1" w:rsidRPr="00A24FA1" w:rsidRDefault="00A24FA1">
      <w:pPr>
        <w:widowControl w:val="0"/>
        <w:autoSpaceDE w:val="0"/>
        <w:autoSpaceDN w:val="0"/>
        <w:adjustRightInd w:val="0"/>
        <w:ind w:left="2332" w:right="2370"/>
        <w:jc w:val="center"/>
        <w:rPr>
          <w:sz w:val="20"/>
          <w:szCs w:val="20"/>
        </w:rPr>
      </w:pPr>
    </w:p>
    <w:p w:rsidR="00374816" w:rsidRPr="001F238E" w:rsidRDefault="00374816">
      <w:pPr>
        <w:widowControl w:val="0"/>
        <w:autoSpaceDE w:val="0"/>
        <w:autoSpaceDN w:val="0"/>
        <w:adjustRightInd w:val="0"/>
        <w:spacing w:before="9"/>
        <w:ind w:left="1887" w:right="1921"/>
        <w:jc w:val="center"/>
        <w:rPr>
          <w:sz w:val="20"/>
          <w:szCs w:val="20"/>
        </w:rPr>
      </w:pPr>
      <w:r w:rsidRPr="001F238E">
        <w:rPr>
          <w:w w:val="109"/>
          <w:sz w:val="20"/>
          <w:szCs w:val="20"/>
        </w:rPr>
        <w:t>Departme</w:t>
      </w:r>
      <w:r w:rsidRPr="001F238E">
        <w:rPr>
          <w:spacing w:val="-4"/>
          <w:w w:val="109"/>
          <w:sz w:val="20"/>
          <w:szCs w:val="20"/>
        </w:rPr>
        <w:t>n</w:t>
      </w:r>
      <w:r w:rsidRPr="001F238E">
        <w:rPr>
          <w:w w:val="139"/>
          <w:sz w:val="20"/>
          <w:szCs w:val="20"/>
        </w:rPr>
        <w:t>t</w:t>
      </w:r>
      <w:r w:rsidRPr="001F238E">
        <w:rPr>
          <w:spacing w:val="16"/>
          <w:sz w:val="20"/>
          <w:szCs w:val="20"/>
        </w:rPr>
        <w:t xml:space="preserve"> </w:t>
      </w:r>
      <w:r w:rsidRPr="001F238E">
        <w:rPr>
          <w:sz w:val="20"/>
          <w:szCs w:val="20"/>
        </w:rPr>
        <w:t>of</w:t>
      </w:r>
      <w:r w:rsidRPr="001F238E">
        <w:rPr>
          <w:spacing w:val="10"/>
          <w:sz w:val="20"/>
          <w:szCs w:val="20"/>
        </w:rPr>
        <w:t xml:space="preserve"> </w:t>
      </w:r>
      <w:r w:rsidRPr="001F238E">
        <w:rPr>
          <w:w w:val="108"/>
          <w:sz w:val="20"/>
          <w:szCs w:val="20"/>
        </w:rPr>
        <w:t>Computing,</w:t>
      </w:r>
      <w:r w:rsidRPr="001F238E">
        <w:rPr>
          <w:spacing w:val="13"/>
          <w:w w:val="108"/>
          <w:sz w:val="20"/>
          <w:szCs w:val="20"/>
        </w:rPr>
        <w:t xml:space="preserve"> </w:t>
      </w:r>
      <w:r w:rsidRPr="001F238E">
        <w:rPr>
          <w:w w:val="108"/>
          <w:sz w:val="20"/>
          <w:szCs w:val="20"/>
        </w:rPr>
        <w:t>Mathematics</w:t>
      </w:r>
      <w:r w:rsidRPr="001F238E">
        <w:rPr>
          <w:spacing w:val="13"/>
          <w:w w:val="108"/>
          <w:sz w:val="20"/>
          <w:szCs w:val="20"/>
        </w:rPr>
        <w:t xml:space="preserve"> </w:t>
      </w:r>
      <w:r w:rsidRPr="001F238E">
        <w:rPr>
          <w:sz w:val="20"/>
          <w:szCs w:val="20"/>
        </w:rPr>
        <w:t>and</w:t>
      </w:r>
      <w:r w:rsidRPr="001F238E">
        <w:rPr>
          <w:spacing w:val="49"/>
          <w:sz w:val="20"/>
          <w:szCs w:val="20"/>
        </w:rPr>
        <w:t xml:space="preserve"> </w:t>
      </w:r>
      <w:r w:rsidRPr="001F238E">
        <w:rPr>
          <w:w w:val="116"/>
          <w:sz w:val="20"/>
          <w:szCs w:val="20"/>
        </w:rPr>
        <w:t>P</w:t>
      </w:r>
      <w:r w:rsidRPr="001F238E">
        <w:rPr>
          <w:spacing w:val="-5"/>
          <w:w w:val="116"/>
          <w:sz w:val="20"/>
          <w:szCs w:val="20"/>
        </w:rPr>
        <w:t>h</w:t>
      </w:r>
      <w:r w:rsidRPr="001F238E">
        <w:rPr>
          <w:w w:val="101"/>
          <w:sz w:val="20"/>
          <w:szCs w:val="20"/>
        </w:rPr>
        <w:t>ysics</w:t>
      </w:r>
    </w:p>
    <w:p w:rsidR="00374816" w:rsidRPr="001F238E" w:rsidRDefault="00374816">
      <w:pPr>
        <w:widowControl w:val="0"/>
        <w:autoSpaceDE w:val="0"/>
        <w:autoSpaceDN w:val="0"/>
        <w:adjustRightInd w:val="0"/>
        <w:spacing w:before="8" w:line="200" w:lineRule="exact"/>
        <w:rPr>
          <w:sz w:val="20"/>
          <w:szCs w:val="20"/>
        </w:rPr>
      </w:pPr>
    </w:p>
    <w:p w:rsidR="00374816" w:rsidRPr="001F238E" w:rsidRDefault="00EB62F7">
      <w:pPr>
        <w:widowControl w:val="0"/>
        <w:autoSpaceDE w:val="0"/>
        <w:autoSpaceDN w:val="0"/>
        <w:adjustRightInd w:val="0"/>
        <w:ind w:left="3475" w:right="3509"/>
        <w:jc w:val="center"/>
        <w:rPr>
          <w:sz w:val="20"/>
          <w:szCs w:val="20"/>
        </w:rPr>
      </w:pPr>
      <w:r>
        <w:rPr>
          <w:w w:val="110"/>
          <w:sz w:val="20"/>
          <w:szCs w:val="20"/>
        </w:rPr>
        <w:t>March 25</w:t>
      </w:r>
      <w:r w:rsidR="00374816" w:rsidRPr="001F238E">
        <w:rPr>
          <w:sz w:val="20"/>
          <w:szCs w:val="20"/>
        </w:rPr>
        <w:t>,</w:t>
      </w:r>
      <w:r w:rsidR="00374816" w:rsidRPr="001F238E">
        <w:rPr>
          <w:spacing w:val="19"/>
          <w:sz w:val="20"/>
          <w:szCs w:val="20"/>
        </w:rPr>
        <w:t xml:space="preserve"> </w:t>
      </w:r>
      <w:r w:rsidR="00374816" w:rsidRPr="001F238E">
        <w:rPr>
          <w:w w:val="99"/>
          <w:sz w:val="20"/>
          <w:szCs w:val="20"/>
        </w:rPr>
        <w:t>20</w:t>
      </w:r>
      <w:r w:rsidR="001F238E">
        <w:rPr>
          <w:w w:val="99"/>
          <w:sz w:val="20"/>
          <w:szCs w:val="20"/>
        </w:rPr>
        <w:t>13</w:t>
      </w:r>
    </w:p>
    <w:p w:rsidR="00374816" w:rsidRDefault="00374816">
      <w:pPr>
        <w:widowControl w:val="0"/>
        <w:autoSpaceDE w:val="0"/>
        <w:autoSpaceDN w:val="0"/>
        <w:adjustRightInd w:val="0"/>
        <w:ind w:left="3475" w:right="3509"/>
        <w:jc w:val="center"/>
        <w:rPr>
          <w:sz w:val="20"/>
          <w:szCs w:val="20"/>
        </w:rPr>
        <w:sectPr w:rsidR="00374816">
          <w:pgSz w:w="11900" w:h="16840"/>
          <w:pgMar w:top="1580" w:right="1680" w:bottom="280" w:left="1680" w:header="720" w:footer="720" w:gutter="0"/>
          <w:cols w:space="720"/>
          <w:noEndnote/>
        </w:sectPr>
      </w:pPr>
    </w:p>
    <w:p w:rsidR="008545A9" w:rsidRDefault="008545A9">
      <w:pPr>
        <w:pStyle w:val="TOCHeading"/>
        <w:rPr>
          <w:rFonts w:ascii="Times New Roman" w:hAnsi="Times New Roman"/>
        </w:rPr>
      </w:pPr>
      <w:r w:rsidRPr="00861E7D">
        <w:rPr>
          <w:rFonts w:ascii="Times New Roman" w:hAnsi="Times New Roman"/>
        </w:rPr>
        <w:lastRenderedPageBreak/>
        <w:t>Table of Contents</w:t>
      </w:r>
    </w:p>
    <w:p w:rsidR="00861E7D" w:rsidRPr="00861E7D" w:rsidRDefault="00861E7D" w:rsidP="00861E7D"/>
    <w:p w:rsidR="003D1B1F" w:rsidRDefault="008545A9">
      <w:pPr>
        <w:pStyle w:val="TOC1"/>
        <w:tabs>
          <w:tab w:val="left" w:pos="440"/>
          <w:tab w:val="right" w:leader="dot" w:pos="8530"/>
        </w:tabs>
        <w:rPr>
          <w:rFonts w:asciiTheme="minorHAnsi" w:eastAsiaTheme="minorEastAsia" w:hAnsiTheme="minorHAnsi" w:cstheme="minorBidi"/>
          <w:noProof/>
          <w:sz w:val="22"/>
          <w:szCs w:val="22"/>
        </w:rPr>
      </w:pPr>
      <w:r w:rsidRPr="00861E7D">
        <w:fldChar w:fldCharType="begin"/>
      </w:r>
      <w:r w:rsidRPr="00861E7D">
        <w:instrText xml:space="preserve"> TOC \o "1-3" \h \z \u </w:instrText>
      </w:r>
      <w:r w:rsidRPr="00861E7D">
        <w:fldChar w:fldCharType="separate"/>
      </w:r>
      <w:hyperlink w:anchor="_Toc352530180" w:history="1">
        <w:r w:rsidR="003D1B1F" w:rsidRPr="00276BED">
          <w:rPr>
            <w:rStyle w:val="Hyperlink"/>
            <w:noProof/>
          </w:rPr>
          <w:t>1</w:t>
        </w:r>
        <w:r w:rsidR="003D1B1F">
          <w:rPr>
            <w:rFonts w:asciiTheme="minorHAnsi" w:eastAsiaTheme="minorEastAsia" w:hAnsiTheme="minorHAnsi" w:cstheme="minorBidi"/>
            <w:noProof/>
            <w:sz w:val="22"/>
            <w:szCs w:val="22"/>
          </w:rPr>
          <w:tab/>
        </w:r>
        <w:r w:rsidR="003D1B1F" w:rsidRPr="00276BED">
          <w:rPr>
            <w:rStyle w:val="Hyperlink"/>
            <w:noProof/>
            <w:w w:val="128"/>
          </w:rPr>
          <w:t>I</w:t>
        </w:r>
        <w:r w:rsidR="003D1B1F" w:rsidRPr="00276BED">
          <w:rPr>
            <w:rStyle w:val="Hyperlink"/>
            <w:noProof/>
            <w:spacing w:val="-8"/>
            <w:w w:val="128"/>
          </w:rPr>
          <w:t>n</w:t>
        </w:r>
        <w:r w:rsidR="003D1B1F" w:rsidRPr="00276BED">
          <w:rPr>
            <w:rStyle w:val="Hyperlink"/>
            <w:noProof/>
            <w:w w:val="134"/>
          </w:rPr>
          <w:t>tr</w:t>
        </w:r>
        <w:r w:rsidR="003D1B1F" w:rsidRPr="00276BED">
          <w:rPr>
            <w:rStyle w:val="Hyperlink"/>
            <w:noProof/>
            <w:spacing w:val="9"/>
            <w:w w:val="134"/>
          </w:rPr>
          <w:t>o</w:t>
        </w:r>
        <w:r w:rsidR="003D1B1F" w:rsidRPr="00276BED">
          <w:rPr>
            <w:rStyle w:val="Hyperlink"/>
            <w:noProof/>
            <w:w w:val="126"/>
          </w:rPr>
          <w:t>duction</w:t>
        </w:r>
        <w:r w:rsidR="003D1B1F">
          <w:rPr>
            <w:noProof/>
            <w:webHidden/>
          </w:rPr>
          <w:tab/>
        </w:r>
        <w:r w:rsidR="003D1B1F">
          <w:rPr>
            <w:noProof/>
            <w:webHidden/>
          </w:rPr>
          <w:fldChar w:fldCharType="begin"/>
        </w:r>
        <w:r w:rsidR="003D1B1F">
          <w:rPr>
            <w:noProof/>
            <w:webHidden/>
          </w:rPr>
          <w:instrText xml:space="preserve"> PAGEREF _Toc352530180 \h </w:instrText>
        </w:r>
        <w:r w:rsidR="003D1B1F">
          <w:rPr>
            <w:noProof/>
            <w:webHidden/>
          </w:rPr>
        </w:r>
        <w:r w:rsidR="003D1B1F">
          <w:rPr>
            <w:noProof/>
            <w:webHidden/>
          </w:rPr>
          <w:fldChar w:fldCharType="separate"/>
        </w:r>
        <w:r w:rsidR="00AE4BC6">
          <w:rPr>
            <w:noProof/>
            <w:webHidden/>
          </w:rPr>
          <w:t>3</w:t>
        </w:r>
        <w:r w:rsidR="003D1B1F">
          <w:rPr>
            <w:noProof/>
            <w:webHidden/>
          </w:rPr>
          <w:fldChar w:fldCharType="end"/>
        </w:r>
      </w:hyperlink>
    </w:p>
    <w:p w:rsidR="003D1B1F" w:rsidRDefault="00D206AE">
      <w:pPr>
        <w:pStyle w:val="TOC1"/>
        <w:tabs>
          <w:tab w:val="left" w:pos="440"/>
          <w:tab w:val="right" w:leader="dot" w:pos="8530"/>
        </w:tabs>
        <w:rPr>
          <w:rFonts w:asciiTheme="minorHAnsi" w:eastAsiaTheme="minorEastAsia" w:hAnsiTheme="minorHAnsi" w:cstheme="minorBidi"/>
          <w:noProof/>
          <w:sz w:val="22"/>
          <w:szCs w:val="22"/>
        </w:rPr>
      </w:pPr>
      <w:hyperlink w:anchor="_Toc352530181" w:history="1">
        <w:r w:rsidR="003D1B1F" w:rsidRPr="00276BED">
          <w:rPr>
            <w:rStyle w:val="Hyperlink"/>
            <w:noProof/>
          </w:rPr>
          <w:t>2</w:t>
        </w:r>
        <w:r w:rsidR="003D1B1F" w:rsidRPr="00276BED">
          <w:rPr>
            <w:rStyle w:val="Hyperlink"/>
            <w:noProof/>
            <w:spacing w:val="-49"/>
          </w:rPr>
          <w:t xml:space="preserve"> </w:t>
        </w:r>
        <w:r w:rsidR="003D1B1F">
          <w:rPr>
            <w:rFonts w:asciiTheme="minorHAnsi" w:eastAsiaTheme="minorEastAsia" w:hAnsiTheme="minorHAnsi" w:cstheme="minorBidi"/>
            <w:noProof/>
            <w:sz w:val="22"/>
            <w:szCs w:val="22"/>
          </w:rPr>
          <w:tab/>
        </w:r>
        <w:r w:rsidR="003D1B1F" w:rsidRPr="00276BED">
          <w:rPr>
            <w:rStyle w:val="Hyperlink"/>
            <w:noProof/>
            <w:w w:val="124"/>
          </w:rPr>
          <w:t>Server Side Design</w:t>
        </w:r>
        <w:r w:rsidR="003D1B1F">
          <w:rPr>
            <w:noProof/>
            <w:webHidden/>
          </w:rPr>
          <w:tab/>
        </w:r>
        <w:r w:rsidR="003D1B1F">
          <w:rPr>
            <w:noProof/>
            <w:webHidden/>
          </w:rPr>
          <w:fldChar w:fldCharType="begin"/>
        </w:r>
        <w:r w:rsidR="003D1B1F">
          <w:rPr>
            <w:noProof/>
            <w:webHidden/>
          </w:rPr>
          <w:instrText xml:space="preserve"> PAGEREF _Toc352530181 \h </w:instrText>
        </w:r>
        <w:r w:rsidR="003D1B1F">
          <w:rPr>
            <w:noProof/>
            <w:webHidden/>
          </w:rPr>
        </w:r>
        <w:r w:rsidR="003D1B1F">
          <w:rPr>
            <w:noProof/>
            <w:webHidden/>
          </w:rPr>
          <w:fldChar w:fldCharType="separate"/>
        </w:r>
        <w:r w:rsidR="00AE4BC6">
          <w:rPr>
            <w:noProof/>
            <w:webHidden/>
          </w:rPr>
          <w:t>4</w:t>
        </w:r>
        <w:r w:rsidR="003D1B1F">
          <w:rPr>
            <w:noProof/>
            <w:webHidden/>
          </w:rPr>
          <w:fldChar w:fldCharType="end"/>
        </w:r>
      </w:hyperlink>
    </w:p>
    <w:p w:rsidR="003D1B1F" w:rsidRDefault="00D206AE">
      <w:pPr>
        <w:pStyle w:val="TOC2"/>
        <w:tabs>
          <w:tab w:val="left" w:pos="880"/>
          <w:tab w:val="right" w:leader="dot" w:pos="8530"/>
        </w:tabs>
        <w:rPr>
          <w:rFonts w:asciiTheme="minorHAnsi" w:eastAsiaTheme="minorEastAsia" w:hAnsiTheme="minorHAnsi" w:cstheme="minorBidi"/>
          <w:noProof/>
          <w:sz w:val="22"/>
          <w:szCs w:val="22"/>
        </w:rPr>
      </w:pPr>
      <w:hyperlink w:anchor="_Toc352530182" w:history="1">
        <w:r w:rsidR="003D1B1F" w:rsidRPr="00276BED">
          <w:rPr>
            <w:rStyle w:val="Hyperlink"/>
            <w:noProof/>
          </w:rPr>
          <w:t>2.1</w:t>
        </w:r>
        <w:r w:rsidR="003D1B1F" w:rsidRPr="00276BED">
          <w:rPr>
            <w:rStyle w:val="Hyperlink"/>
            <w:noProof/>
            <w:spacing w:val="-18"/>
          </w:rPr>
          <w:t xml:space="preserve"> </w:t>
        </w:r>
        <w:r w:rsidR="003D1B1F">
          <w:rPr>
            <w:rFonts w:asciiTheme="minorHAnsi" w:eastAsiaTheme="minorEastAsia" w:hAnsiTheme="minorHAnsi" w:cstheme="minorBidi"/>
            <w:noProof/>
            <w:sz w:val="22"/>
            <w:szCs w:val="22"/>
          </w:rPr>
          <w:tab/>
        </w:r>
        <w:r w:rsidR="003D1B1F" w:rsidRPr="00276BED">
          <w:rPr>
            <w:rStyle w:val="Hyperlink"/>
            <w:noProof/>
          </w:rPr>
          <w:t>General Architecture and Problem Domain Model</w:t>
        </w:r>
        <w:r w:rsidR="003D1B1F">
          <w:rPr>
            <w:noProof/>
            <w:webHidden/>
          </w:rPr>
          <w:tab/>
        </w:r>
        <w:r w:rsidR="003D1B1F">
          <w:rPr>
            <w:noProof/>
            <w:webHidden/>
          </w:rPr>
          <w:fldChar w:fldCharType="begin"/>
        </w:r>
        <w:r w:rsidR="003D1B1F">
          <w:rPr>
            <w:noProof/>
            <w:webHidden/>
          </w:rPr>
          <w:instrText xml:space="preserve"> PAGEREF _Toc352530182 \h </w:instrText>
        </w:r>
        <w:r w:rsidR="003D1B1F">
          <w:rPr>
            <w:noProof/>
            <w:webHidden/>
          </w:rPr>
        </w:r>
        <w:r w:rsidR="003D1B1F">
          <w:rPr>
            <w:noProof/>
            <w:webHidden/>
          </w:rPr>
          <w:fldChar w:fldCharType="separate"/>
        </w:r>
        <w:r w:rsidR="00AE4BC6">
          <w:rPr>
            <w:noProof/>
            <w:webHidden/>
          </w:rPr>
          <w:t>4</w:t>
        </w:r>
        <w:r w:rsidR="003D1B1F">
          <w:rPr>
            <w:noProof/>
            <w:webHidden/>
          </w:rPr>
          <w:fldChar w:fldCharType="end"/>
        </w:r>
      </w:hyperlink>
    </w:p>
    <w:p w:rsidR="003D1B1F" w:rsidRDefault="00D206AE">
      <w:pPr>
        <w:pStyle w:val="TOC2"/>
        <w:tabs>
          <w:tab w:val="left" w:pos="880"/>
          <w:tab w:val="right" w:leader="dot" w:pos="8530"/>
        </w:tabs>
        <w:rPr>
          <w:rFonts w:asciiTheme="minorHAnsi" w:eastAsiaTheme="minorEastAsia" w:hAnsiTheme="minorHAnsi" w:cstheme="minorBidi"/>
          <w:noProof/>
          <w:sz w:val="22"/>
          <w:szCs w:val="22"/>
        </w:rPr>
      </w:pPr>
      <w:hyperlink w:anchor="_Toc352530183" w:history="1">
        <w:r w:rsidR="003D1B1F" w:rsidRPr="00276BED">
          <w:rPr>
            <w:rStyle w:val="Hyperlink"/>
            <w:noProof/>
          </w:rPr>
          <w:t>2.2</w:t>
        </w:r>
        <w:r w:rsidR="003D1B1F" w:rsidRPr="00276BED">
          <w:rPr>
            <w:rStyle w:val="Hyperlink"/>
            <w:noProof/>
            <w:spacing w:val="-18"/>
          </w:rPr>
          <w:t xml:space="preserve"> </w:t>
        </w:r>
        <w:r w:rsidR="003D1B1F">
          <w:rPr>
            <w:rFonts w:asciiTheme="minorHAnsi" w:eastAsiaTheme="minorEastAsia" w:hAnsiTheme="minorHAnsi" w:cstheme="minorBidi"/>
            <w:noProof/>
            <w:sz w:val="22"/>
            <w:szCs w:val="22"/>
          </w:rPr>
          <w:tab/>
        </w:r>
        <w:r w:rsidR="003D1B1F" w:rsidRPr="00276BED">
          <w:rPr>
            <w:rStyle w:val="Hyperlink"/>
            <w:noProof/>
          </w:rPr>
          <w:t>Data Siphon Server Component</w:t>
        </w:r>
        <w:r w:rsidR="003D1B1F">
          <w:rPr>
            <w:noProof/>
            <w:webHidden/>
          </w:rPr>
          <w:tab/>
        </w:r>
        <w:r w:rsidR="003D1B1F">
          <w:rPr>
            <w:noProof/>
            <w:webHidden/>
          </w:rPr>
          <w:fldChar w:fldCharType="begin"/>
        </w:r>
        <w:r w:rsidR="003D1B1F">
          <w:rPr>
            <w:noProof/>
            <w:webHidden/>
          </w:rPr>
          <w:instrText xml:space="preserve"> PAGEREF _Toc352530183 \h </w:instrText>
        </w:r>
        <w:r w:rsidR="003D1B1F">
          <w:rPr>
            <w:noProof/>
            <w:webHidden/>
          </w:rPr>
        </w:r>
        <w:r w:rsidR="003D1B1F">
          <w:rPr>
            <w:noProof/>
            <w:webHidden/>
          </w:rPr>
          <w:fldChar w:fldCharType="separate"/>
        </w:r>
        <w:r w:rsidR="00AE4BC6">
          <w:rPr>
            <w:noProof/>
            <w:webHidden/>
          </w:rPr>
          <w:t>5</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84" w:history="1">
        <w:r w:rsidR="003D1B1F" w:rsidRPr="00276BED">
          <w:rPr>
            <w:rStyle w:val="Hyperlink"/>
            <w:noProof/>
            <w:w w:val="127"/>
          </w:rPr>
          <w:t>2.2.1</w:t>
        </w:r>
        <w:r w:rsidR="003D1B1F">
          <w:rPr>
            <w:rFonts w:asciiTheme="minorHAnsi" w:eastAsiaTheme="minorEastAsia" w:hAnsiTheme="minorHAnsi" w:cstheme="minorBidi"/>
            <w:noProof/>
            <w:sz w:val="22"/>
            <w:szCs w:val="22"/>
          </w:rPr>
          <w:tab/>
        </w:r>
        <w:r w:rsidR="003D1B1F" w:rsidRPr="00276BED">
          <w:rPr>
            <w:rStyle w:val="Hyperlink"/>
            <w:noProof/>
          </w:rPr>
          <w:t xml:space="preserve">  multi-ssh-client</w:t>
        </w:r>
        <w:r w:rsidR="003D1B1F">
          <w:rPr>
            <w:noProof/>
            <w:webHidden/>
          </w:rPr>
          <w:tab/>
        </w:r>
        <w:r w:rsidR="003D1B1F">
          <w:rPr>
            <w:noProof/>
            <w:webHidden/>
          </w:rPr>
          <w:fldChar w:fldCharType="begin"/>
        </w:r>
        <w:r w:rsidR="003D1B1F">
          <w:rPr>
            <w:noProof/>
            <w:webHidden/>
          </w:rPr>
          <w:instrText xml:space="preserve"> PAGEREF _Toc352530184 \h </w:instrText>
        </w:r>
        <w:r w:rsidR="003D1B1F">
          <w:rPr>
            <w:noProof/>
            <w:webHidden/>
          </w:rPr>
        </w:r>
        <w:r w:rsidR="003D1B1F">
          <w:rPr>
            <w:noProof/>
            <w:webHidden/>
          </w:rPr>
          <w:fldChar w:fldCharType="separate"/>
        </w:r>
        <w:r w:rsidR="00AE4BC6">
          <w:rPr>
            <w:noProof/>
            <w:webHidden/>
          </w:rPr>
          <w:t>5</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85" w:history="1">
        <w:r w:rsidR="003D1B1F" w:rsidRPr="00276BED">
          <w:rPr>
            <w:rStyle w:val="Hyperlink"/>
            <w:noProof/>
            <w:w w:val="127"/>
          </w:rPr>
          <w:t>2.2.2</w:t>
        </w:r>
        <w:r w:rsidR="003D1B1F">
          <w:rPr>
            <w:rFonts w:asciiTheme="minorHAnsi" w:eastAsiaTheme="minorEastAsia" w:hAnsiTheme="minorHAnsi" w:cstheme="minorBidi"/>
            <w:noProof/>
            <w:sz w:val="22"/>
            <w:szCs w:val="22"/>
          </w:rPr>
          <w:tab/>
        </w:r>
        <w:r w:rsidR="003D1B1F" w:rsidRPr="00276BED">
          <w:rPr>
            <w:rStyle w:val="Hyperlink"/>
            <w:noProof/>
          </w:rPr>
          <w:t xml:space="preserve">  input-filter</w:t>
        </w:r>
        <w:r w:rsidR="003D1B1F">
          <w:rPr>
            <w:noProof/>
            <w:webHidden/>
          </w:rPr>
          <w:tab/>
        </w:r>
        <w:r w:rsidR="003D1B1F">
          <w:rPr>
            <w:noProof/>
            <w:webHidden/>
          </w:rPr>
          <w:fldChar w:fldCharType="begin"/>
        </w:r>
        <w:r w:rsidR="003D1B1F">
          <w:rPr>
            <w:noProof/>
            <w:webHidden/>
          </w:rPr>
          <w:instrText xml:space="preserve"> PAGEREF _Toc352530185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86" w:history="1">
        <w:r w:rsidR="003D1B1F" w:rsidRPr="00276BED">
          <w:rPr>
            <w:rStyle w:val="Hyperlink"/>
            <w:noProof/>
            <w:w w:val="127"/>
          </w:rPr>
          <w:t>2.2.3</w:t>
        </w:r>
        <w:r w:rsidR="003D1B1F">
          <w:rPr>
            <w:rFonts w:asciiTheme="minorHAnsi" w:eastAsiaTheme="minorEastAsia" w:hAnsiTheme="minorHAnsi" w:cstheme="minorBidi"/>
            <w:noProof/>
            <w:sz w:val="22"/>
            <w:szCs w:val="22"/>
          </w:rPr>
          <w:tab/>
        </w:r>
        <w:r w:rsidR="003D1B1F" w:rsidRPr="00276BED">
          <w:rPr>
            <w:rStyle w:val="Hyperlink"/>
            <w:noProof/>
          </w:rPr>
          <w:t xml:space="preserve">  output-filter</w:t>
        </w:r>
        <w:r w:rsidR="003D1B1F">
          <w:rPr>
            <w:noProof/>
            <w:webHidden/>
          </w:rPr>
          <w:tab/>
        </w:r>
        <w:r w:rsidR="003D1B1F">
          <w:rPr>
            <w:noProof/>
            <w:webHidden/>
          </w:rPr>
          <w:fldChar w:fldCharType="begin"/>
        </w:r>
        <w:r w:rsidR="003D1B1F">
          <w:rPr>
            <w:noProof/>
            <w:webHidden/>
          </w:rPr>
          <w:instrText xml:space="preserve"> PAGEREF _Toc352530186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87" w:history="1">
        <w:r w:rsidR="003D1B1F" w:rsidRPr="00276BED">
          <w:rPr>
            <w:rStyle w:val="Hyperlink"/>
            <w:noProof/>
            <w:w w:val="127"/>
          </w:rPr>
          <w:t>2.2.4</w:t>
        </w:r>
        <w:r w:rsidR="003D1B1F">
          <w:rPr>
            <w:rFonts w:asciiTheme="minorHAnsi" w:eastAsiaTheme="minorEastAsia" w:hAnsiTheme="minorHAnsi" w:cstheme="minorBidi"/>
            <w:noProof/>
            <w:sz w:val="22"/>
            <w:szCs w:val="22"/>
          </w:rPr>
          <w:tab/>
        </w:r>
        <w:r w:rsidR="003D1B1F" w:rsidRPr="00276BED">
          <w:rPr>
            <w:rStyle w:val="Hyperlink"/>
            <w:noProof/>
          </w:rPr>
          <w:t xml:space="preserve">  queuing-system</w:t>
        </w:r>
        <w:r w:rsidR="003D1B1F">
          <w:rPr>
            <w:noProof/>
            <w:webHidden/>
          </w:rPr>
          <w:tab/>
        </w:r>
        <w:r w:rsidR="003D1B1F">
          <w:rPr>
            <w:noProof/>
            <w:webHidden/>
          </w:rPr>
          <w:fldChar w:fldCharType="begin"/>
        </w:r>
        <w:r w:rsidR="003D1B1F">
          <w:rPr>
            <w:noProof/>
            <w:webHidden/>
          </w:rPr>
          <w:instrText xml:space="preserve"> PAGEREF _Toc352530187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88" w:history="1">
        <w:r w:rsidR="003D1B1F" w:rsidRPr="00276BED">
          <w:rPr>
            <w:rStyle w:val="Hyperlink"/>
            <w:noProof/>
            <w:w w:val="127"/>
          </w:rPr>
          <w:t>2.2.5</w:t>
        </w:r>
        <w:r w:rsidR="003D1B1F">
          <w:rPr>
            <w:rFonts w:asciiTheme="minorHAnsi" w:eastAsiaTheme="minorEastAsia" w:hAnsiTheme="minorHAnsi" w:cstheme="minorBidi"/>
            <w:noProof/>
            <w:sz w:val="22"/>
            <w:szCs w:val="22"/>
          </w:rPr>
          <w:tab/>
        </w:r>
        <w:r w:rsidR="003D1B1F" w:rsidRPr="00276BED">
          <w:rPr>
            <w:rStyle w:val="Hyperlink"/>
            <w:noProof/>
          </w:rPr>
          <w:t xml:space="preserve">  profile-manager</w:t>
        </w:r>
        <w:r w:rsidR="003D1B1F">
          <w:rPr>
            <w:noProof/>
            <w:webHidden/>
          </w:rPr>
          <w:tab/>
        </w:r>
        <w:r w:rsidR="003D1B1F">
          <w:rPr>
            <w:noProof/>
            <w:webHidden/>
          </w:rPr>
          <w:fldChar w:fldCharType="begin"/>
        </w:r>
        <w:r w:rsidR="003D1B1F">
          <w:rPr>
            <w:noProof/>
            <w:webHidden/>
          </w:rPr>
          <w:instrText xml:space="preserve"> PAGEREF _Toc352530188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89" w:history="1">
        <w:r w:rsidR="003D1B1F" w:rsidRPr="00276BED">
          <w:rPr>
            <w:rStyle w:val="Hyperlink"/>
            <w:noProof/>
            <w:w w:val="127"/>
          </w:rPr>
          <w:t>2.2.6</w:t>
        </w:r>
        <w:r w:rsidR="003D1B1F">
          <w:rPr>
            <w:rFonts w:asciiTheme="minorHAnsi" w:eastAsiaTheme="minorEastAsia" w:hAnsiTheme="minorHAnsi" w:cstheme="minorBidi"/>
            <w:noProof/>
            <w:sz w:val="22"/>
            <w:szCs w:val="22"/>
          </w:rPr>
          <w:tab/>
        </w:r>
        <w:r w:rsidR="003D1B1F" w:rsidRPr="00276BED">
          <w:rPr>
            <w:rStyle w:val="Hyperlink"/>
            <w:noProof/>
          </w:rPr>
          <w:t xml:space="preserve">  rest-data-access</w:t>
        </w:r>
        <w:r w:rsidR="003D1B1F">
          <w:rPr>
            <w:noProof/>
            <w:webHidden/>
          </w:rPr>
          <w:tab/>
        </w:r>
        <w:r w:rsidR="003D1B1F">
          <w:rPr>
            <w:noProof/>
            <w:webHidden/>
          </w:rPr>
          <w:fldChar w:fldCharType="begin"/>
        </w:r>
        <w:r w:rsidR="003D1B1F">
          <w:rPr>
            <w:noProof/>
            <w:webHidden/>
          </w:rPr>
          <w:instrText xml:space="preserve"> PAGEREF _Toc352530189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90" w:history="1">
        <w:r w:rsidR="003D1B1F" w:rsidRPr="00276BED">
          <w:rPr>
            <w:rStyle w:val="Hyperlink"/>
            <w:noProof/>
            <w:w w:val="127"/>
          </w:rPr>
          <w:t>2.2.7</w:t>
        </w:r>
        <w:r w:rsidR="003D1B1F">
          <w:rPr>
            <w:rFonts w:asciiTheme="minorHAnsi" w:eastAsiaTheme="minorEastAsia" w:hAnsiTheme="minorHAnsi" w:cstheme="minorBidi"/>
            <w:noProof/>
            <w:sz w:val="22"/>
            <w:szCs w:val="22"/>
          </w:rPr>
          <w:tab/>
        </w:r>
        <w:r w:rsidR="003D1B1F" w:rsidRPr="00276BED">
          <w:rPr>
            <w:rStyle w:val="Hyperlink"/>
            <w:noProof/>
          </w:rPr>
          <w:t xml:space="preserve">  queue-reader</w:t>
        </w:r>
        <w:r w:rsidR="003D1B1F">
          <w:rPr>
            <w:noProof/>
            <w:webHidden/>
          </w:rPr>
          <w:tab/>
        </w:r>
        <w:r w:rsidR="003D1B1F">
          <w:rPr>
            <w:noProof/>
            <w:webHidden/>
          </w:rPr>
          <w:fldChar w:fldCharType="begin"/>
        </w:r>
        <w:r w:rsidR="003D1B1F">
          <w:rPr>
            <w:noProof/>
            <w:webHidden/>
          </w:rPr>
          <w:instrText xml:space="preserve"> PAGEREF _Toc352530190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3D1B1F" w:rsidRDefault="00D206AE">
      <w:pPr>
        <w:pStyle w:val="TOC3"/>
        <w:tabs>
          <w:tab w:val="left" w:pos="1320"/>
          <w:tab w:val="right" w:leader="dot" w:pos="8530"/>
        </w:tabs>
        <w:rPr>
          <w:rFonts w:asciiTheme="minorHAnsi" w:eastAsiaTheme="minorEastAsia" w:hAnsiTheme="minorHAnsi" w:cstheme="minorBidi"/>
          <w:noProof/>
          <w:sz w:val="22"/>
          <w:szCs w:val="22"/>
        </w:rPr>
      </w:pPr>
      <w:hyperlink w:anchor="_Toc352530191" w:history="1">
        <w:r w:rsidR="003D1B1F" w:rsidRPr="00276BED">
          <w:rPr>
            <w:rStyle w:val="Hyperlink"/>
            <w:noProof/>
            <w:w w:val="127"/>
          </w:rPr>
          <w:t>2.2.8</w:t>
        </w:r>
        <w:r w:rsidR="003D1B1F">
          <w:rPr>
            <w:rFonts w:asciiTheme="minorHAnsi" w:eastAsiaTheme="minorEastAsia" w:hAnsiTheme="minorHAnsi" w:cstheme="minorBidi"/>
            <w:noProof/>
            <w:sz w:val="22"/>
            <w:szCs w:val="22"/>
          </w:rPr>
          <w:tab/>
        </w:r>
        <w:r w:rsidR="003D1B1F" w:rsidRPr="00276BED">
          <w:rPr>
            <w:rStyle w:val="Hyperlink"/>
            <w:noProof/>
          </w:rPr>
          <w:t xml:space="preserve">  ui-dashboard</w:t>
        </w:r>
        <w:r w:rsidR="003D1B1F">
          <w:rPr>
            <w:noProof/>
            <w:webHidden/>
          </w:rPr>
          <w:tab/>
        </w:r>
        <w:r w:rsidR="003D1B1F">
          <w:rPr>
            <w:noProof/>
            <w:webHidden/>
          </w:rPr>
          <w:fldChar w:fldCharType="begin"/>
        </w:r>
        <w:r w:rsidR="003D1B1F">
          <w:rPr>
            <w:noProof/>
            <w:webHidden/>
          </w:rPr>
          <w:instrText xml:space="preserve"> PAGEREF _Toc352530191 \h </w:instrText>
        </w:r>
        <w:r w:rsidR="003D1B1F">
          <w:rPr>
            <w:noProof/>
            <w:webHidden/>
          </w:rPr>
        </w:r>
        <w:r w:rsidR="003D1B1F">
          <w:rPr>
            <w:noProof/>
            <w:webHidden/>
          </w:rPr>
          <w:fldChar w:fldCharType="separate"/>
        </w:r>
        <w:r w:rsidR="00AE4BC6">
          <w:rPr>
            <w:noProof/>
            <w:webHidden/>
          </w:rPr>
          <w:t>6</w:t>
        </w:r>
        <w:r w:rsidR="003D1B1F">
          <w:rPr>
            <w:noProof/>
            <w:webHidden/>
          </w:rPr>
          <w:fldChar w:fldCharType="end"/>
        </w:r>
      </w:hyperlink>
    </w:p>
    <w:p w:rsidR="008545A9" w:rsidRDefault="008545A9">
      <w:r w:rsidRPr="00861E7D">
        <w:fldChar w:fldCharType="end"/>
      </w: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4" w:line="260" w:lineRule="exact"/>
        <w:rPr>
          <w:sz w:val="26"/>
          <w:szCs w:val="26"/>
        </w:rPr>
      </w:pPr>
    </w:p>
    <w:p w:rsidR="00374816" w:rsidRDefault="00374816">
      <w:pPr>
        <w:widowControl w:val="0"/>
        <w:autoSpaceDE w:val="0"/>
        <w:autoSpaceDN w:val="0"/>
        <w:adjustRightInd w:val="0"/>
        <w:spacing w:before="9" w:line="180" w:lineRule="exact"/>
        <w:rPr>
          <w:sz w:val="18"/>
          <w:szCs w:val="18"/>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rsidP="00AC7BE6">
      <w:pPr>
        <w:widowControl w:val="0"/>
        <w:autoSpaceDE w:val="0"/>
        <w:autoSpaceDN w:val="0"/>
        <w:adjustRightInd w:val="0"/>
        <w:spacing w:before="31"/>
        <w:ind w:left="4168" w:right="4202"/>
        <w:jc w:val="center"/>
        <w:rPr>
          <w:sz w:val="20"/>
          <w:szCs w:val="20"/>
        </w:rPr>
        <w:sectPr w:rsidR="00374816">
          <w:pgSz w:w="11900" w:h="16840"/>
          <w:pgMar w:top="1580" w:right="1680" w:bottom="280" w:left="1680" w:header="720" w:footer="720" w:gutter="0"/>
          <w:cols w:space="720"/>
          <w:noEndnote/>
        </w:sectPr>
      </w:pPr>
    </w:p>
    <w:p w:rsidR="00374816" w:rsidRPr="006F1937" w:rsidRDefault="0002272C" w:rsidP="00861E7D">
      <w:pPr>
        <w:pStyle w:val="Heading1"/>
        <w:ind w:left="821" w:right="821"/>
        <w:rPr>
          <w:rFonts w:ascii="Times New Roman" w:hAnsi="Times New Roman"/>
        </w:rPr>
      </w:pPr>
      <w:bookmarkStart w:id="2" w:name="_Toc352530180"/>
      <w:r>
        <w:rPr>
          <w:rFonts w:ascii="Times New Roman" w:hAnsi="Times New Roman"/>
          <w:lang w:val="en-US"/>
        </w:rPr>
        <w:lastRenderedPageBreak/>
        <w:t>1</w:t>
      </w:r>
      <w:r w:rsidR="00374816" w:rsidRPr="006F1937">
        <w:rPr>
          <w:rFonts w:ascii="Times New Roman" w:hAnsi="Times New Roman"/>
        </w:rPr>
        <w:tab/>
      </w:r>
      <w:r w:rsidR="00374816" w:rsidRPr="006F1937">
        <w:rPr>
          <w:rFonts w:ascii="Times New Roman" w:hAnsi="Times New Roman"/>
          <w:w w:val="128"/>
        </w:rPr>
        <w:t>I</w:t>
      </w:r>
      <w:r w:rsidR="00374816" w:rsidRPr="006F1937">
        <w:rPr>
          <w:rFonts w:ascii="Times New Roman" w:hAnsi="Times New Roman"/>
          <w:spacing w:val="-8"/>
          <w:w w:val="128"/>
        </w:rPr>
        <w:t>n</w:t>
      </w:r>
      <w:r w:rsidR="00374816" w:rsidRPr="006F1937">
        <w:rPr>
          <w:rFonts w:ascii="Times New Roman" w:hAnsi="Times New Roman"/>
          <w:w w:val="134"/>
        </w:rPr>
        <w:t>tr</w:t>
      </w:r>
      <w:r w:rsidR="00374816" w:rsidRPr="006F1937">
        <w:rPr>
          <w:rFonts w:ascii="Times New Roman" w:hAnsi="Times New Roman"/>
          <w:spacing w:val="9"/>
          <w:w w:val="134"/>
        </w:rPr>
        <w:t>o</w:t>
      </w:r>
      <w:r w:rsidR="00374816" w:rsidRPr="006F1937">
        <w:rPr>
          <w:rFonts w:ascii="Times New Roman" w:hAnsi="Times New Roman"/>
          <w:w w:val="126"/>
        </w:rPr>
        <w:t>duction</w:t>
      </w:r>
      <w:bookmarkEnd w:id="2"/>
    </w:p>
    <w:p w:rsidR="00374816" w:rsidRDefault="00374816">
      <w:pPr>
        <w:widowControl w:val="0"/>
        <w:autoSpaceDE w:val="0"/>
        <w:autoSpaceDN w:val="0"/>
        <w:adjustRightInd w:val="0"/>
        <w:spacing w:before="9" w:line="180" w:lineRule="exact"/>
        <w:rPr>
          <w:sz w:val="18"/>
          <w:szCs w:val="18"/>
        </w:rPr>
      </w:pPr>
    </w:p>
    <w:p w:rsidR="00374816" w:rsidRDefault="002A3F79" w:rsidP="0002272C">
      <w:pPr>
        <w:widowControl w:val="0"/>
        <w:autoSpaceDE w:val="0"/>
        <w:autoSpaceDN w:val="0"/>
        <w:adjustRightInd w:val="0"/>
        <w:spacing w:line="249" w:lineRule="auto"/>
        <w:ind w:left="816" w:right="815"/>
        <w:jc w:val="both"/>
      </w:pPr>
      <w:r>
        <w:t>This document servers to describe the general high level design of a passive data collection server using SSH2 protocols.</w:t>
      </w:r>
      <w:r w:rsidR="003D1B1F">
        <w:t xml:space="preserve"> The document will include </w:t>
      </w:r>
      <w:r w:rsidR="008E24AB">
        <w:t>comparisons</w:t>
      </w:r>
      <w:r w:rsidR="003D1B1F">
        <w:t xml:space="preserve"> of tools and technologies required to build and test the system.</w:t>
      </w:r>
    </w:p>
    <w:p w:rsidR="001E7DF3" w:rsidRDefault="001E7DF3" w:rsidP="0002272C">
      <w:pPr>
        <w:widowControl w:val="0"/>
        <w:autoSpaceDE w:val="0"/>
        <w:autoSpaceDN w:val="0"/>
        <w:adjustRightInd w:val="0"/>
        <w:spacing w:line="249" w:lineRule="auto"/>
        <w:ind w:left="816" w:right="815"/>
        <w:jc w:val="both"/>
      </w:pPr>
    </w:p>
    <w:p w:rsidR="001E7DF3" w:rsidRPr="00336F59" w:rsidRDefault="001E7DF3" w:rsidP="0002272C">
      <w:pPr>
        <w:widowControl w:val="0"/>
        <w:autoSpaceDE w:val="0"/>
        <w:autoSpaceDN w:val="0"/>
        <w:adjustRightInd w:val="0"/>
        <w:spacing w:line="249" w:lineRule="auto"/>
        <w:ind w:left="816" w:right="815"/>
        <w:jc w:val="both"/>
        <w:rPr>
          <w:spacing w:val="10"/>
          <w:rPrChange w:id="3" w:author="Michael Dreeling" w:date="2013-01-04T09:29:00Z">
            <w:rPr>
              <w:spacing w:val="10"/>
              <w:sz w:val="20"/>
              <w:szCs w:val="20"/>
            </w:rPr>
          </w:rPrChange>
        </w:rPr>
      </w:pPr>
    </w:p>
    <w:p w:rsidR="00374816" w:rsidRDefault="00374816">
      <w:pPr>
        <w:widowControl w:val="0"/>
        <w:autoSpaceDE w:val="0"/>
        <w:autoSpaceDN w:val="0"/>
        <w:adjustRightInd w:val="0"/>
        <w:spacing w:before="5" w:line="140" w:lineRule="exact"/>
        <w:rPr>
          <w:sz w:val="14"/>
          <w:szCs w:val="14"/>
        </w:rPr>
      </w:pPr>
    </w:p>
    <w:p w:rsidR="00374816" w:rsidRDefault="00374816">
      <w:pPr>
        <w:widowControl w:val="0"/>
        <w:autoSpaceDE w:val="0"/>
        <w:autoSpaceDN w:val="0"/>
        <w:adjustRightInd w:val="0"/>
        <w:spacing w:line="200" w:lineRule="exact"/>
        <w:rPr>
          <w:sz w:val="20"/>
          <w:szCs w:val="20"/>
        </w:rPr>
      </w:pPr>
    </w:p>
    <w:p w:rsidR="00374816" w:rsidRPr="007260B2" w:rsidRDefault="001E49A1" w:rsidP="00861E7D">
      <w:pPr>
        <w:pStyle w:val="Heading1"/>
        <w:ind w:left="821" w:right="821"/>
        <w:rPr>
          <w:rFonts w:ascii="Times New Roman" w:hAnsi="Times New Roman"/>
          <w:lang w:val="en-US"/>
        </w:rPr>
      </w:pPr>
      <w:r>
        <w:br w:type="page"/>
      </w:r>
      <w:bookmarkStart w:id="4" w:name="_Toc352530181"/>
      <w:r w:rsidR="00374816" w:rsidRPr="006F1937">
        <w:rPr>
          <w:rFonts w:ascii="Times New Roman" w:hAnsi="Times New Roman"/>
        </w:rPr>
        <w:lastRenderedPageBreak/>
        <w:t>2</w:t>
      </w:r>
      <w:r w:rsidR="00374816" w:rsidRPr="006F1937">
        <w:rPr>
          <w:rFonts w:ascii="Times New Roman" w:hAnsi="Times New Roman"/>
          <w:spacing w:val="-49"/>
        </w:rPr>
        <w:t xml:space="preserve"> </w:t>
      </w:r>
      <w:r w:rsidR="00374816" w:rsidRPr="006F1937">
        <w:rPr>
          <w:rFonts w:ascii="Times New Roman" w:hAnsi="Times New Roman"/>
        </w:rPr>
        <w:tab/>
      </w:r>
      <w:r w:rsidR="007260B2">
        <w:rPr>
          <w:rFonts w:ascii="Times New Roman" w:hAnsi="Times New Roman"/>
          <w:w w:val="124"/>
          <w:lang w:val="en-US"/>
        </w:rPr>
        <w:t>Server Side Design</w:t>
      </w:r>
      <w:bookmarkEnd w:id="4"/>
    </w:p>
    <w:p w:rsidR="00374816" w:rsidRDefault="00374816">
      <w:pPr>
        <w:widowControl w:val="0"/>
        <w:autoSpaceDE w:val="0"/>
        <w:autoSpaceDN w:val="0"/>
        <w:adjustRightInd w:val="0"/>
        <w:spacing w:before="9" w:line="180" w:lineRule="exact"/>
        <w:rPr>
          <w:sz w:val="18"/>
          <w:szCs w:val="18"/>
        </w:rPr>
      </w:pPr>
    </w:p>
    <w:p w:rsidR="00374816" w:rsidRDefault="00731FF2" w:rsidP="007751DC">
      <w:pPr>
        <w:widowControl w:val="0"/>
        <w:autoSpaceDE w:val="0"/>
        <w:autoSpaceDN w:val="0"/>
        <w:adjustRightInd w:val="0"/>
        <w:spacing w:before="10" w:line="21" w:lineRule="atLeast"/>
        <w:ind w:left="821" w:right="821" w:firstLine="302"/>
        <w:jc w:val="both"/>
      </w:pPr>
      <w:r>
        <w:t>The server side of the system involves design and development of the following components</w:t>
      </w:r>
    </w:p>
    <w:p w:rsidR="00731FF2" w:rsidRDefault="00731FF2" w:rsidP="007751DC">
      <w:pPr>
        <w:widowControl w:val="0"/>
        <w:autoSpaceDE w:val="0"/>
        <w:autoSpaceDN w:val="0"/>
        <w:adjustRightInd w:val="0"/>
        <w:spacing w:before="10" w:line="21" w:lineRule="atLeast"/>
        <w:ind w:left="821" w:right="821" w:firstLine="302"/>
        <w:jc w:val="both"/>
      </w:pPr>
    </w:p>
    <w:p w:rsidR="00731FF2" w:rsidRDefault="0047419F" w:rsidP="0047419F">
      <w:pPr>
        <w:widowControl w:val="0"/>
        <w:numPr>
          <w:ilvl w:val="0"/>
          <w:numId w:val="33"/>
        </w:numPr>
        <w:autoSpaceDE w:val="0"/>
        <w:autoSpaceDN w:val="0"/>
        <w:adjustRightInd w:val="0"/>
        <w:spacing w:before="10" w:line="21" w:lineRule="atLeast"/>
        <w:ind w:right="821"/>
        <w:jc w:val="both"/>
      </w:pPr>
      <w:r>
        <w:t>Passive MGD Collector (or DSS)</w:t>
      </w:r>
    </w:p>
    <w:p w:rsidR="0047419F" w:rsidRDefault="0047419F" w:rsidP="0047419F">
      <w:pPr>
        <w:widowControl w:val="0"/>
        <w:numPr>
          <w:ilvl w:val="0"/>
          <w:numId w:val="33"/>
        </w:numPr>
        <w:autoSpaceDE w:val="0"/>
        <w:autoSpaceDN w:val="0"/>
        <w:adjustRightInd w:val="0"/>
        <w:spacing w:before="10" w:line="21" w:lineRule="atLeast"/>
        <w:ind w:right="821"/>
        <w:jc w:val="both"/>
      </w:pPr>
      <w:r>
        <w:t>DSS Data Model</w:t>
      </w:r>
    </w:p>
    <w:p w:rsidR="0047419F" w:rsidRPr="00336F59" w:rsidRDefault="0047419F" w:rsidP="0047419F">
      <w:pPr>
        <w:widowControl w:val="0"/>
        <w:numPr>
          <w:ilvl w:val="0"/>
          <w:numId w:val="33"/>
        </w:numPr>
        <w:autoSpaceDE w:val="0"/>
        <w:autoSpaceDN w:val="0"/>
        <w:adjustRightInd w:val="0"/>
        <w:spacing w:before="10" w:line="21" w:lineRule="atLeast"/>
        <w:ind w:right="821"/>
        <w:jc w:val="both"/>
        <w:rPr>
          <w:rPrChange w:id="5" w:author="Michael Dreeling" w:date="2013-01-04T09:28:00Z">
            <w:rPr>
              <w:sz w:val="20"/>
              <w:szCs w:val="20"/>
            </w:rPr>
          </w:rPrChange>
        </w:rPr>
      </w:pPr>
      <w:r>
        <w:t>DSS UI</w:t>
      </w:r>
    </w:p>
    <w:p w:rsidR="00374816" w:rsidRDefault="00374816" w:rsidP="0047419F">
      <w:pPr>
        <w:widowControl w:val="0"/>
        <w:autoSpaceDE w:val="0"/>
        <w:autoSpaceDN w:val="0"/>
        <w:adjustRightInd w:val="0"/>
        <w:spacing w:before="2" w:line="280" w:lineRule="exact"/>
        <w:ind w:left="720"/>
        <w:rPr>
          <w:sz w:val="28"/>
          <w:szCs w:val="28"/>
        </w:rPr>
      </w:pPr>
    </w:p>
    <w:p w:rsidR="0047419F" w:rsidRDefault="0047419F" w:rsidP="0047419F">
      <w:pPr>
        <w:widowControl w:val="0"/>
        <w:autoSpaceDE w:val="0"/>
        <w:autoSpaceDN w:val="0"/>
        <w:adjustRightInd w:val="0"/>
        <w:spacing w:before="2" w:line="280" w:lineRule="exact"/>
        <w:ind w:left="720"/>
        <w:rPr>
          <w:szCs w:val="28"/>
        </w:rPr>
      </w:pPr>
      <w:r w:rsidRPr="0047419F">
        <w:rPr>
          <w:szCs w:val="28"/>
        </w:rPr>
        <w:t>The purposes of this document will be to describe the technical design proposal for the components above.</w:t>
      </w:r>
    </w:p>
    <w:p w:rsidR="001E7DF3" w:rsidRPr="0047419F" w:rsidRDefault="001E7DF3" w:rsidP="00570065">
      <w:pPr>
        <w:widowControl w:val="0"/>
        <w:autoSpaceDE w:val="0"/>
        <w:autoSpaceDN w:val="0"/>
        <w:adjustRightInd w:val="0"/>
        <w:spacing w:before="2" w:line="280" w:lineRule="exact"/>
        <w:rPr>
          <w:szCs w:val="28"/>
        </w:rPr>
      </w:pPr>
    </w:p>
    <w:p w:rsidR="0047419F" w:rsidRPr="0047419F" w:rsidRDefault="0047419F" w:rsidP="0047419F">
      <w:pPr>
        <w:pStyle w:val="Heading2"/>
        <w:ind w:left="821" w:right="821"/>
        <w:rPr>
          <w:lang w:val="en-US"/>
        </w:rPr>
      </w:pPr>
      <w:bookmarkStart w:id="6" w:name="_Toc352530182"/>
      <w:r w:rsidRPr="006F1937">
        <w:rPr>
          <w:rFonts w:ascii="Times New Roman" w:hAnsi="Times New Roman"/>
        </w:rPr>
        <w:t>2.1</w:t>
      </w:r>
      <w:r w:rsidRPr="006F1937">
        <w:rPr>
          <w:rFonts w:ascii="Times New Roman" w:hAnsi="Times New Roman"/>
          <w:spacing w:val="-18"/>
        </w:rPr>
        <w:t xml:space="preserve"> </w:t>
      </w:r>
      <w:r w:rsidRPr="006F1937">
        <w:rPr>
          <w:rFonts w:ascii="Times New Roman" w:hAnsi="Times New Roman"/>
        </w:rPr>
        <w:tab/>
      </w:r>
      <w:r w:rsidR="004C04F2">
        <w:rPr>
          <w:rFonts w:ascii="Times New Roman" w:hAnsi="Times New Roman"/>
          <w:lang w:val="en-US"/>
        </w:rPr>
        <w:t xml:space="preserve">General Architecture and </w:t>
      </w:r>
      <w:r>
        <w:rPr>
          <w:lang w:val="en-US"/>
        </w:rPr>
        <w:t>Problem Domain Model</w:t>
      </w:r>
      <w:bookmarkEnd w:id="6"/>
    </w:p>
    <w:p w:rsidR="0047419F" w:rsidRPr="0047419F" w:rsidRDefault="0047419F" w:rsidP="0047419F">
      <w:pPr>
        <w:rPr>
          <w:lang w:eastAsia="x-none"/>
        </w:rPr>
      </w:pPr>
    </w:p>
    <w:p w:rsidR="00D62809" w:rsidRDefault="00D62809" w:rsidP="00D62809">
      <w:pPr>
        <w:widowControl w:val="0"/>
        <w:autoSpaceDE w:val="0"/>
        <w:autoSpaceDN w:val="0"/>
        <w:adjustRightInd w:val="0"/>
        <w:spacing w:before="2" w:line="280" w:lineRule="exact"/>
        <w:ind w:left="720"/>
        <w:rPr>
          <w:szCs w:val="28"/>
        </w:rPr>
      </w:pPr>
      <w:r>
        <w:rPr>
          <w:szCs w:val="28"/>
        </w:rPr>
        <w:t>The basic operation of the system is to download machine generated data from several hosts at once via SSH and feed them onto a queue where they can be consumed and presented in a UI.</w:t>
      </w:r>
    </w:p>
    <w:p w:rsidR="00D62809" w:rsidRDefault="00D62809" w:rsidP="00D62809">
      <w:pPr>
        <w:widowControl w:val="0"/>
        <w:autoSpaceDE w:val="0"/>
        <w:autoSpaceDN w:val="0"/>
        <w:adjustRightInd w:val="0"/>
        <w:spacing w:before="2" w:line="280" w:lineRule="exact"/>
        <w:ind w:left="720"/>
        <w:rPr>
          <w:szCs w:val="28"/>
        </w:rPr>
      </w:pPr>
    </w:p>
    <w:p w:rsidR="00D62809" w:rsidRDefault="00D62809" w:rsidP="00D62809">
      <w:pPr>
        <w:widowControl w:val="0"/>
        <w:autoSpaceDE w:val="0"/>
        <w:autoSpaceDN w:val="0"/>
        <w:adjustRightInd w:val="0"/>
        <w:spacing w:before="2" w:line="280" w:lineRule="exact"/>
        <w:ind w:left="720"/>
        <w:rPr>
          <w:szCs w:val="28"/>
        </w:rPr>
      </w:pPr>
      <w:r>
        <w:rPr>
          <w:szCs w:val="28"/>
        </w:rPr>
        <w:t>The MGD being retrieved should normally represent a holistic view of an application or system (such as all of the security logs across an entire server farm)</w:t>
      </w:r>
    </w:p>
    <w:p w:rsidR="00D62809" w:rsidRDefault="00D62809" w:rsidP="00D62809">
      <w:pPr>
        <w:widowControl w:val="0"/>
        <w:autoSpaceDE w:val="0"/>
        <w:autoSpaceDN w:val="0"/>
        <w:adjustRightInd w:val="0"/>
        <w:spacing w:before="2" w:line="280" w:lineRule="exact"/>
        <w:rPr>
          <w:szCs w:val="28"/>
        </w:rPr>
      </w:pPr>
    </w:p>
    <w:p w:rsidR="004C04F2" w:rsidRDefault="004C04F2" w:rsidP="004C04F2">
      <w:pPr>
        <w:widowControl w:val="0"/>
        <w:autoSpaceDE w:val="0"/>
        <w:autoSpaceDN w:val="0"/>
        <w:adjustRightInd w:val="0"/>
        <w:spacing w:before="2" w:line="280" w:lineRule="exact"/>
        <w:ind w:left="720"/>
        <w:rPr>
          <w:szCs w:val="28"/>
        </w:rPr>
      </w:pPr>
      <w:r>
        <w:rPr>
          <w:szCs w:val="28"/>
        </w:rPr>
        <w:t>Before this can be achieved, the hosts, applications and logs must all be predefined in a database so that they can be</w:t>
      </w:r>
      <w:r w:rsidR="004F032B">
        <w:rPr>
          <w:szCs w:val="28"/>
        </w:rPr>
        <w:t xml:space="preserve"> retrieved q</w:t>
      </w:r>
      <w:r w:rsidR="006D2C4B">
        <w:rPr>
          <w:szCs w:val="28"/>
        </w:rPr>
        <w:t>uickly and siphoned into the UI on a just in time basis.</w:t>
      </w:r>
    </w:p>
    <w:p w:rsidR="004C04F2" w:rsidRDefault="004C04F2" w:rsidP="0047419F">
      <w:pPr>
        <w:widowControl w:val="0"/>
        <w:autoSpaceDE w:val="0"/>
        <w:autoSpaceDN w:val="0"/>
        <w:adjustRightInd w:val="0"/>
        <w:spacing w:before="2" w:line="280" w:lineRule="exact"/>
        <w:ind w:left="720"/>
        <w:rPr>
          <w:szCs w:val="28"/>
        </w:rPr>
      </w:pPr>
    </w:p>
    <w:p w:rsidR="003F61C5" w:rsidRDefault="003F61C5" w:rsidP="0047419F">
      <w:pPr>
        <w:widowControl w:val="0"/>
        <w:autoSpaceDE w:val="0"/>
        <w:autoSpaceDN w:val="0"/>
        <w:adjustRightInd w:val="0"/>
        <w:spacing w:before="2" w:line="280" w:lineRule="exact"/>
        <w:ind w:left="720"/>
        <w:rPr>
          <w:szCs w:val="28"/>
        </w:rPr>
      </w:pPr>
      <w:r>
        <w:rPr>
          <w:szCs w:val="28"/>
        </w:rPr>
        <w:t>The Architecture consists of the following components</w:t>
      </w:r>
    </w:p>
    <w:p w:rsidR="003F61C5" w:rsidRDefault="003F61C5" w:rsidP="0047419F">
      <w:pPr>
        <w:widowControl w:val="0"/>
        <w:autoSpaceDE w:val="0"/>
        <w:autoSpaceDN w:val="0"/>
        <w:adjustRightInd w:val="0"/>
        <w:spacing w:before="2" w:line="280" w:lineRule="exact"/>
        <w:ind w:left="720"/>
        <w:rPr>
          <w:szCs w:val="28"/>
        </w:rPr>
      </w:pPr>
    </w:p>
    <w:p w:rsidR="00C651B4" w:rsidRPr="00C651B4" w:rsidRDefault="00C651B4" w:rsidP="00C651B4">
      <w:pPr>
        <w:pStyle w:val="ListParagraph"/>
        <w:widowControl w:val="0"/>
        <w:numPr>
          <w:ilvl w:val="0"/>
          <w:numId w:val="36"/>
        </w:numPr>
        <w:autoSpaceDE w:val="0"/>
        <w:autoSpaceDN w:val="0"/>
        <w:adjustRightInd w:val="0"/>
        <w:spacing w:before="2" w:line="280" w:lineRule="exact"/>
        <w:rPr>
          <w:szCs w:val="28"/>
        </w:rPr>
      </w:pPr>
      <w:r>
        <w:rPr>
          <w:szCs w:val="28"/>
        </w:rPr>
        <w:t>Data Siphon Server :: input-filter</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Data Siphon Server :: multi-</w:t>
      </w:r>
      <w:proofErr w:type="spellStart"/>
      <w:r>
        <w:rPr>
          <w:szCs w:val="28"/>
        </w:rPr>
        <w:t>ssh</w:t>
      </w:r>
      <w:proofErr w:type="spellEnd"/>
      <w:r>
        <w:rPr>
          <w:szCs w:val="28"/>
        </w:rPr>
        <w:t>-client</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Data Siphon Server :: output-filter</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 xml:space="preserve">Data Siphon Server :: </w:t>
      </w:r>
      <w:proofErr w:type="spellStart"/>
      <w:r>
        <w:rPr>
          <w:szCs w:val="28"/>
        </w:rPr>
        <w:t>queueing</w:t>
      </w:r>
      <w:proofErr w:type="spellEnd"/>
      <w:r>
        <w:rPr>
          <w:szCs w:val="28"/>
        </w:rPr>
        <w:t>-system</w:t>
      </w:r>
    </w:p>
    <w:p w:rsidR="003F61C5" w:rsidRDefault="003F61C5" w:rsidP="00EE7F48">
      <w:pPr>
        <w:pStyle w:val="ListParagraph"/>
        <w:widowControl w:val="0"/>
        <w:numPr>
          <w:ilvl w:val="0"/>
          <w:numId w:val="36"/>
        </w:numPr>
        <w:autoSpaceDE w:val="0"/>
        <w:autoSpaceDN w:val="0"/>
        <w:adjustRightInd w:val="0"/>
        <w:spacing w:before="2" w:line="280" w:lineRule="exact"/>
        <w:rPr>
          <w:szCs w:val="28"/>
        </w:rPr>
      </w:pPr>
      <w:r w:rsidRPr="003F61C5">
        <w:rPr>
          <w:szCs w:val="28"/>
        </w:rPr>
        <w:t>Data Siphon Server :: app-database</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sidRPr="003F61C5">
        <w:rPr>
          <w:szCs w:val="28"/>
        </w:rPr>
        <w:t xml:space="preserve">Data Siphon Server :: </w:t>
      </w:r>
      <w:r>
        <w:rPr>
          <w:szCs w:val="28"/>
        </w:rPr>
        <w:t>profile-manager</w:t>
      </w:r>
    </w:p>
    <w:p w:rsidR="00ED3BE7" w:rsidRDefault="00ED3BE7" w:rsidP="00ED3BE7">
      <w:pPr>
        <w:widowControl w:val="0"/>
        <w:autoSpaceDE w:val="0"/>
        <w:autoSpaceDN w:val="0"/>
        <w:adjustRightInd w:val="0"/>
        <w:spacing w:before="2" w:line="280" w:lineRule="exact"/>
        <w:rPr>
          <w:szCs w:val="28"/>
        </w:rPr>
      </w:pPr>
    </w:p>
    <w:p w:rsidR="00ED3BE7" w:rsidRP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UI Server :: rest-data-access</w:t>
      </w:r>
    </w:p>
    <w:p w:rsid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UI Server :: queue-reader</w:t>
      </w:r>
    </w:p>
    <w:p w:rsidR="00ED3BE7" w:rsidRP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 xml:space="preserve">UI Server :: </w:t>
      </w:r>
      <w:proofErr w:type="spellStart"/>
      <w:r>
        <w:rPr>
          <w:szCs w:val="28"/>
        </w:rPr>
        <w:t>ui</w:t>
      </w:r>
      <w:proofErr w:type="spellEnd"/>
      <w:r>
        <w:rPr>
          <w:szCs w:val="28"/>
        </w:rPr>
        <w:t>-dashboard</w:t>
      </w:r>
    </w:p>
    <w:p w:rsidR="003F61C5" w:rsidRDefault="003F61C5" w:rsidP="0047419F">
      <w:pPr>
        <w:widowControl w:val="0"/>
        <w:autoSpaceDE w:val="0"/>
        <w:autoSpaceDN w:val="0"/>
        <w:adjustRightInd w:val="0"/>
        <w:spacing w:before="2" w:line="280" w:lineRule="exact"/>
        <w:ind w:left="720"/>
        <w:rPr>
          <w:szCs w:val="28"/>
        </w:rPr>
      </w:pPr>
    </w:p>
    <w:p w:rsidR="0047419F" w:rsidRDefault="004F496D" w:rsidP="0047419F">
      <w:pPr>
        <w:widowControl w:val="0"/>
        <w:autoSpaceDE w:val="0"/>
        <w:autoSpaceDN w:val="0"/>
        <w:adjustRightInd w:val="0"/>
        <w:spacing w:before="2" w:line="280" w:lineRule="exact"/>
        <w:ind w:left="720"/>
        <w:rPr>
          <w:szCs w:val="28"/>
        </w:rPr>
      </w:pPr>
      <w:r>
        <w:rPr>
          <w:szCs w:val="28"/>
        </w:rPr>
        <w:t>The p</w:t>
      </w:r>
      <w:r w:rsidR="0047419F">
        <w:rPr>
          <w:szCs w:val="28"/>
        </w:rPr>
        <w:t>roblem domain</w:t>
      </w:r>
      <w:r>
        <w:rPr>
          <w:szCs w:val="28"/>
        </w:rPr>
        <w:t xml:space="preserve"> consists of the following entities.</w:t>
      </w:r>
    </w:p>
    <w:p w:rsidR="004F496D" w:rsidRDefault="004F496D" w:rsidP="0047419F">
      <w:pPr>
        <w:widowControl w:val="0"/>
        <w:autoSpaceDE w:val="0"/>
        <w:autoSpaceDN w:val="0"/>
        <w:adjustRightInd w:val="0"/>
        <w:spacing w:before="2" w:line="280" w:lineRule="exact"/>
        <w:ind w:left="720"/>
        <w:rPr>
          <w:szCs w:val="28"/>
        </w:rPr>
      </w:pPr>
    </w:p>
    <w:p w:rsidR="004F496D" w:rsidRDefault="0043659D" w:rsidP="004F496D">
      <w:pPr>
        <w:widowControl w:val="0"/>
        <w:numPr>
          <w:ilvl w:val="0"/>
          <w:numId w:val="34"/>
        </w:numPr>
        <w:autoSpaceDE w:val="0"/>
        <w:autoSpaceDN w:val="0"/>
        <w:adjustRightInd w:val="0"/>
        <w:spacing w:before="2" w:line="280" w:lineRule="exact"/>
        <w:rPr>
          <w:szCs w:val="28"/>
        </w:rPr>
      </w:pPr>
      <w:r>
        <w:rPr>
          <w:szCs w:val="28"/>
        </w:rPr>
        <w:t>Applications (Web, Daemons)</w:t>
      </w:r>
    </w:p>
    <w:p w:rsidR="0043659D" w:rsidRDefault="0043659D" w:rsidP="004F496D">
      <w:pPr>
        <w:widowControl w:val="0"/>
        <w:numPr>
          <w:ilvl w:val="0"/>
          <w:numId w:val="34"/>
        </w:numPr>
        <w:autoSpaceDE w:val="0"/>
        <w:autoSpaceDN w:val="0"/>
        <w:adjustRightInd w:val="0"/>
        <w:spacing w:before="2" w:line="280" w:lineRule="exact"/>
        <w:rPr>
          <w:szCs w:val="28"/>
        </w:rPr>
      </w:pPr>
      <w:r>
        <w:rPr>
          <w:szCs w:val="28"/>
        </w:rPr>
        <w:t>Nodes (Hosts, Servers)</w:t>
      </w:r>
    </w:p>
    <w:p w:rsidR="0043659D" w:rsidRDefault="0043659D" w:rsidP="004F496D">
      <w:pPr>
        <w:widowControl w:val="0"/>
        <w:numPr>
          <w:ilvl w:val="0"/>
          <w:numId w:val="34"/>
        </w:numPr>
        <w:autoSpaceDE w:val="0"/>
        <w:autoSpaceDN w:val="0"/>
        <w:adjustRightInd w:val="0"/>
        <w:spacing w:before="2" w:line="280" w:lineRule="exact"/>
        <w:rPr>
          <w:szCs w:val="28"/>
        </w:rPr>
      </w:pPr>
      <w:r>
        <w:rPr>
          <w:szCs w:val="28"/>
        </w:rPr>
        <w:t>Machine Generated Data Points (Logs)</w:t>
      </w:r>
    </w:p>
    <w:p w:rsidR="0026390F" w:rsidRDefault="0026390F" w:rsidP="0026390F">
      <w:pPr>
        <w:widowControl w:val="0"/>
        <w:autoSpaceDE w:val="0"/>
        <w:autoSpaceDN w:val="0"/>
        <w:adjustRightInd w:val="0"/>
        <w:spacing w:before="2" w:line="280" w:lineRule="exact"/>
        <w:ind w:left="720"/>
        <w:rPr>
          <w:szCs w:val="28"/>
        </w:rPr>
      </w:pPr>
    </w:p>
    <w:p w:rsidR="0026390F" w:rsidRPr="0026390F" w:rsidRDefault="0026390F" w:rsidP="0026390F">
      <w:pPr>
        <w:widowControl w:val="0"/>
        <w:autoSpaceDE w:val="0"/>
        <w:autoSpaceDN w:val="0"/>
        <w:adjustRightInd w:val="0"/>
        <w:spacing w:before="2" w:line="280" w:lineRule="exact"/>
        <w:ind w:left="720"/>
        <w:rPr>
          <w:szCs w:val="28"/>
        </w:rPr>
      </w:pPr>
      <w:r w:rsidRPr="0026390F">
        <w:rPr>
          <w:szCs w:val="28"/>
        </w:rPr>
        <w:t>The</w:t>
      </w:r>
      <w:r>
        <w:rPr>
          <w:szCs w:val="28"/>
        </w:rPr>
        <w:t>se components are described in more detail in the</w:t>
      </w:r>
      <w:r w:rsidR="00E813DB">
        <w:rPr>
          <w:szCs w:val="28"/>
        </w:rPr>
        <w:t xml:space="preserve"> diagram below and also in the</w:t>
      </w:r>
      <w:r>
        <w:rPr>
          <w:szCs w:val="28"/>
        </w:rPr>
        <w:t xml:space="preserve"> next section.</w:t>
      </w:r>
    </w:p>
    <w:p w:rsidR="001E7DF3" w:rsidRPr="0047419F" w:rsidRDefault="001E7DF3" w:rsidP="001E7DF3">
      <w:pPr>
        <w:widowControl w:val="0"/>
        <w:autoSpaceDE w:val="0"/>
        <w:autoSpaceDN w:val="0"/>
        <w:adjustRightInd w:val="0"/>
        <w:spacing w:before="2" w:line="280" w:lineRule="exact"/>
        <w:rPr>
          <w:szCs w:val="28"/>
        </w:rPr>
      </w:pPr>
    </w:p>
    <w:p w:rsidR="00E813DB" w:rsidRDefault="0026390F">
      <w:r>
        <w:br w:type="page"/>
      </w:r>
    </w:p>
    <w:p w:rsidR="00E813DB" w:rsidRDefault="00E813DB">
      <w:pPr>
        <w:sectPr w:rsidR="00E813DB">
          <w:pgSz w:w="11900" w:h="16840"/>
          <w:pgMar w:top="1580" w:right="1680" w:bottom="280" w:left="1680" w:header="720" w:footer="720" w:gutter="0"/>
          <w:cols w:space="720"/>
          <w:noEndnote/>
        </w:sectPr>
      </w:pPr>
    </w:p>
    <w:p w:rsidR="00E813DB" w:rsidRDefault="00E813DB" w:rsidP="00E813DB">
      <w:pPr>
        <w:jc w:val="center"/>
        <w:sectPr w:rsidR="00E813DB" w:rsidSect="00E813DB">
          <w:pgSz w:w="16840" w:h="11900" w:orient="landscape"/>
          <w:pgMar w:top="720" w:right="274" w:bottom="720" w:left="720" w:header="720" w:footer="720" w:gutter="0"/>
          <w:cols w:space="720"/>
          <w:noEndnote/>
        </w:sectPr>
      </w:pPr>
      <w:r w:rsidRPr="00E813DB">
        <w:rPr>
          <w:noProof/>
        </w:rPr>
        <w:lastRenderedPageBreak/>
        <w:drawing>
          <wp:inline distT="0" distB="0" distL="0" distR="0">
            <wp:extent cx="8478146" cy="6551295"/>
            <wp:effectExtent l="0" t="0" r="0" b="1905"/>
            <wp:docPr id="2" name="Picture 2" descr="C:\Users\Neo\Documents\dss-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o\Documents\dss-architec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8146" cy="6551295"/>
                    </a:xfrm>
                    <a:prstGeom prst="rect">
                      <a:avLst/>
                    </a:prstGeom>
                    <a:noFill/>
                    <a:ln>
                      <a:noFill/>
                    </a:ln>
                  </pic:spPr>
                </pic:pic>
              </a:graphicData>
            </a:graphic>
          </wp:inline>
        </w:drawing>
      </w:r>
    </w:p>
    <w:p w:rsidR="00374816" w:rsidRPr="008768F4" w:rsidRDefault="00096882" w:rsidP="00861E7D">
      <w:pPr>
        <w:pStyle w:val="Heading2"/>
        <w:ind w:left="821" w:right="821"/>
        <w:rPr>
          <w:rFonts w:ascii="Times New Roman" w:hAnsi="Times New Roman"/>
          <w:lang w:val="en-US"/>
        </w:rPr>
      </w:pPr>
      <w:bookmarkStart w:id="7" w:name="_Toc352530183"/>
      <w:r>
        <w:rPr>
          <w:rFonts w:ascii="Times New Roman" w:hAnsi="Times New Roman"/>
        </w:rPr>
        <w:lastRenderedPageBreak/>
        <w:t>2.2</w:t>
      </w:r>
      <w:r w:rsidR="00374816" w:rsidRPr="006F1937">
        <w:rPr>
          <w:rFonts w:ascii="Times New Roman" w:hAnsi="Times New Roman"/>
          <w:spacing w:val="-18"/>
        </w:rPr>
        <w:t xml:space="preserve"> </w:t>
      </w:r>
      <w:r w:rsidR="00374816" w:rsidRPr="006F1937">
        <w:rPr>
          <w:rFonts w:ascii="Times New Roman" w:hAnsi="Times New Roman"/>
        </w:rPr>
        <w:tab/>
      </w:r>
      <w:r w:rsidR="0047419F">
        <w:t>Data Siphon Server</w:t>
      </w:r>
      <w:r w:rsidR="008768F4">
        <w:rPr>
          <w:lang w:val="en-US"/>
        </w:rPr>
        <w:t xml:space="preserve"> Component</w:t>
      </w:r>
      <w:bookmarkEnd w:id="7"/>
    </w:p>
    <w:p w:rsidR="00374816" w:rsidRDefault="00374816">
      <w:pPr>
        <w:widowControl w:val="0"/>
        <w:autoSpaceDE w:val="0"/>
        <w:autoSpaceDN w:val="0"/>
        <w:adjustRightInd w:val="0"/>
        <w:spacing w:before="9" w:line="120" w:lineRule="exact"/>
        <w:rPr>
          <w:sz w:val="12"/>
          <w:szCs w:val="12"/>
        </w:rPr>
      </w:pPr>
    </w:p>
    <w:p w:rsidR="00374816" w:rsidRPr="00336F59" w:rsidRDefault="00AA44E2" w:rsidP="00AA44E2">
      <w:pPr>
        <w:widowControl w:val="0"/>
        <w:autoSpaceDE w:val="0"/>
        <w:autoSpaceDN w:val="0"/>
        <w:adjustRightInd w:val="0"/>
        <w:spacing w:before="2" w:line="280" w:lineRule="exact"/>
        <w:ind w:left="720"/>
        <w:rPr>
          <w:rPrChange w:id="8" w:author="Michael Dreeling" w:date="2013-01-04T09:28:00Z">
            <w:rPr>
              <w:sz w:val="20"/>
              <w:szCs w:val="20"/>
            </w:rPr>
          </w:rPrChange>
        </w:rPr>
      </w:pPr>
      <w:r w:rsidRPr="00336F59">
        <w:rPr>
          <w:rPrChange w:id="9" w:author="Michael Dreeling" w:date="2013-01-04T09:28:00Z">
            <w:rPr>
              <w:sz w:val="20"/>
              <w:szCs w:val="20"/>
            </w:rPr>
          </w:rPrChange>
        </w:rPr>
        <w:t xml:space="preserve">In this section we will </w:t>
      </w:r>
      <w:r w:rsidR="007D69A8">
        <w:t>analyze the different components of the system and determine suitable software designs and libraries to be used.</w:t>
      </w:r>
    </w:p>
    <w:p w:rsidR="00AA44E2" w:rsidRDefault="00AA44E2" w:rsidP="00AA44E2">
      <w:pPr>
        <w:widowControl w:val="0"/>
        <w:autoSpaceDE w:val="0"/>
        <w:autoSpaceDN w:val="0"/>
        <w:adjustRightInd w:val="0"/>
        <w:spacing w:before="2" w:line="280" w:lineRule="exact"/>
        <w:ind w:left="720"/>
        <w:rPr>
          <w:sz w:val="28"/>
          <w:szCs w:val="28"/>
        </w:rPr>
      </w:pPr>
    </w:p>
    <w:p w:rsidR="00263250" w:rsidRPr="004A0FE7" w:rsidRDefault="00096882" w:rsidP="00861E7D">
      <w:pPr>
        <w:pStyle w:val="Heading3"/>
        <w:ind w:left="821" w:right="821"/>
        <w:rPr>
          <w:rFonts w:ascii="Times New Roman" w:hAnsi="Times New Roman"/>
          <w:lang w:val="en-US"/>
        </w:rPr>
      </w:pPr>
      <w:bookmarkStart w:id="10" w:name="_Toc352530184"/>
      <w:r>
        <w:rPr>
          <w:rFonts w:ascii="Times New Roman" w:hAnsi="Times New Roman"/>
          <w:w w:val="127"/>
        </w:rPr>
        <w:t>2.2</w:t>
      </w:r>
      <w:r w:rsidR="00263250" w:rsidRPr="006F1937">
        <w:rPr>
          <w:rFonts w:ascii="Times New Roman" w:hAnsi="Times New Roman"/>
          <w:w w:val="127"/>
        </w:rPr>
        <w:t>.1</w:t>
      </w:r>
      <w:r w:rsidR="00263250" w:rsidRPr="006F1937">
        <w:rPr>
          <w:rFonts w:ascii="Times New Roman" w:hAnsi="Times New Roman"/>
        </w:rPr>
        <w:tab/>
      </w:r>
      <w:ins w:id="11" w:author="Michael Dreeling" w:date="2013-01-03T23:04:00Z">
        <w:r w:rsidR="00B966B9">
          <w:rPr>
            <w:rFonts w:ascii="Times New Roman" w:hAnsi="Times New Roman"/>
          </w:rPr>
          <w:t xml:space="preserve">  </w:t>
        </w:r>
      </w:ins>
      <w:r w:rsidR="008768F4">
        <w:rPr>
          <w:rFonts w:ascii="Times New Roman" w:hAnsi="Times New Roman"/>
          <w:lang w:val="en-US"/>
        </w:rPr>
        <w:t>multi-</w:t>
      </w:r>
      <w:proofErr w:type="spellStart"/>
      <w:r w:rsidR="008768F4">
        <w:rPr>
          <w:rFonts w:ascii="Times New Roman" w:hAnsi="Times New Roman"/>
          <w:lang w:val="en-US"/>
        </w:rPr>
        <w:t>ssh</w:t>
      </w:r>
      <w:proofErr w:type="spellEnd"/>
      <w:r w:rsidR="008768F4">
        <w:rPr>
          <w:rFonts w:ascii="Times New Roman" w:hAnsi="Times New Roman"/>
          <w:lang w:val="en-US"/>
        </w:rPr>
        <w:t>-client</w:t>
      </w:r>
      <w:bookmarkEnd w:id="10"/>
    </w:p>
    <w:p w:rsidR="00263250" w:rsidRDefault="00263250" w:rsidP="00263250">
      <w:pPr>
        <w:widowControl w:val="0"/>
        <w:autoSpaceDE w:val="0"/>
        <w:autoSpaceDN w:val="0"/>
        <w:adjustRightInd w:val="0"/>
        <w:spacing w:before="8" w:line="130" w:lineRule="exact"/>
        <w:rPr>
          <w:sz w:val="13"/>
          <w:szCs w:val="13"/>
        </w:rPr>
      </w:pPr>
    </w:p>
    <w:p w:rsidR="00632440" w:rsidRPr="006F0448" w:rsidDel="00336F59" w:rsidRDefault="004A0FE7" w:rsidP="004A0FE7">
      <w:pPr>
        <w:widowControl w:val="0"/>
        <w:autoSpaceDE w:val="0"/>
        <w:autoSpaceDN w:val="0"/>
        <w:adjustRightInd w:val="0"/>
        <w:spacing w:before="10" w:line="21" w:lineRule="atLeast"/>
        <w:ind w:right="821" w:firstLine="720"/>
        <w:jc w:val="both"/>
        <w:rPr>
          <w:del w:id="12" w:author="Michael Dreeling" w:date="2013-01-04T09:28:00Z"/>
          <w:spacing w:val="10"/>
        </w:rPr>
      </w:pPr>
      <w:r w:rsidRPr="006F0448">
        <w:rPr>
          <w:spacing w:val="10"/>
        </w:rPr>
        <w:t xml:space="preserve">In order to </w:t>
      </w:r>
    </w:p>
    <w:p w:rsidR="00632440" w:rsidRPr="006F0448" w:rsidDel="00336F59" w:rsidRDefault="00632440">
      <w:pPr>
        <w:widowControl w:val="0"/>
        <w:autoSpaceDE w:val="0"/>
        <w:autoSpaceDN w:val="0"/>
        <w:adjustRightInd w:val="0"/>
        <w:spacing w:before="10" w:line="21" w:lineRule="atLeast"/>
        <w:ind w:right="821" w:firstLine="720"/>
        <w:jc w:val="center"/>
        <w:rPr>
          <w:del w:id="13" w:author="Michael Dreeling" w:date="2013-01-04T09:28:00Z"/>
        </w:rPr>
        <w:pPrChange w:id="14" w:author="Michael Dreeling" w:date="2013-01-04T09:28:00Z">
          <w:pPr>
            <w:widowControl w:val="0"/>
            <w:autoSpaceDE w:val="0"/>
            <w:autoSpaceDN w:val="0"/>
            <w:adjustRightInd w:val="0"/>
            <w:spacing w:before="10" w:line="21" w:lineRule="atLeast"/>
            <w:ind w:left="821" w:right="821" w:firstLine="302"/>
            <w:jc w:val="center"/>
          </w:pPr>
        </w:pPrChange>
      </w:pPr>
      <w:del w:id="15" w:author="Michael Dreeling" w:date="2013-01-04T09:28:00Z">
        <w:r w:rsidRPr="006F0448" w:rsidDel="00336F59">
          <w:rPr>
            <w:spacing w:val="10"/>
          </w:rPr>
          <w:delText>[Diagram of data collection]</w:delText>
        </w:r>
      </w:del>
    </w:p>
    <w:p w:rsidR="00263250" w:rsidRPr="006F0448" w:rsidRDefault="004A0FE7" w:rsidP="00AE4BC6">
      <w:pPr>
        <w:widowControl w:val="0"/>
        <w:autoSpaceDE w:val="0"/>
        <w:autoSpaceDN w:val="0"/>
        <w:adjustRightInd w:val="0"/>
        <w:spacing w:before="2" w:line="280" w:lineRule="exact"/>
        <w:ind w:left="720"/>
      </w:pPr>
      <w:proofErr w:type="gramStart"/>
      <w:r w:rsidRPr="006F0448">
        <w:t>connect</w:t>
      </w:r>
      <w:proofErr w:type="gramEnd"/>
      <w:r w:rsidRPr="006F0448">
        <w:t xml:space="preserve"> and retrieve log information, across multiple servers, a client which can log into and maintain a </w:t>
      </w:r>
      <w:r w:rsidR="00064B26">
        <w:t xml:space="preserve">very </w:t>
      </w:r>
      <w:r w:rsidRPr="006F0448">
        <w:t xml:space="preserve">high number of SSH connections will need to </w:t>
      </w:r>
      <w:r w:rsidR="00B36E90">
        <w:t>be developed or obtained.</w:t>
      </w:r>
    </w:p>
    <w:p w:rsidR="004A0FE7" w:rsidRPr="006F0448" w:rsidRDefault="004A0FE7" w:rsidP="004A0FE7">
      <w:pPr>
        <w:widowControl w:val="0"/>
        <w:autoSpaceDE w:val="0"/>
        <w:autoSpaceDN w:val="0"/>
        <w:adjustRightInd w:val="0"/>
        <w:spacing w:before="2" w:line="280" w:lineRule="exact"/>
        <w:ind w:left="720"/>
      </w:pPr>
    </w:p>
    <w:p w:rsidR="004A0FE7" w:rsidRPr="006F0448" w:rsidRDefault="004A0FE7" w:rsidP="004A0FE7">
      <w:pPr>
        <w:widowControl w:val="0"/>
        <w:autoSpaceDE w:val="0"/>
        <w:autoSpaceDN w:val="0"/>
        <w:adjustRightInd w:val="0"/>
        <w:spacing w:before="2" w:line="280" w:lineRule="exact"/>
        <w:ind w:left="720"/>
      </w:pPr>
      <w:r w:rsidRPr="006F0448">
        <w:t>This client should have the following characteristics</w:t>
      </w:r>
    </w:p>
    <w:p w:rsidR="004A0FE7" w:rsidRPr="006F0448" w:rsidRDefault="004A0FE7" w:rsidP="004A0FE7">
      <w:pPr>
        <w:widowControl w:val="0"/>
        <w:autoSpaceDE w:val="0"/>
        <w:autoSpaceDN w:val="0"/>
        <w:adjustRightInd w:val="0"/>
        <w:spacing w:before="2" w:line="280" w:lineRule="exact"/>
        <w:ind w:left="720"/>
      </w:pPr>
    </w:p>
    <w:p w:rsidR="004A0FE7" w:rsidRPr="006F0448" w:rsidRDefault="004A0FE7" w:rsidP="004A0FE7">
      <w:pPr>
        <w:widowControl w:val="0"/>
        <w:numPr>
          <w:ilvl w:val="0"/>
          <w:numId w:val="35"/>
        </w:numPr>
        <w:autoSpaceDE w:val="0"/>
        <w:autoSpaceDN w:val="0"/>
        <w:adjustRightInd w:val="0"/>
        <w:spacing w:before="2" w:line="280" w:lineRule="exact"/>
      </w:pPr>
      <w:r w:rsidRPr="006F0448">
        <w:t>Lightweight</w:t>
      </w:r>
    </w:p>
    <w:p w:rsidR="004A0FE7" w:rsidRPr="006F0448" w:rsidRDefault="004A0FE7" w:rsidP="004A0FE7">
      <w:pPr>
        <w:widowControl w:val="0"/>
        <w:numPr>
          <w:ilvl w:val="0"/>
          <w:numId w:val="35"/>
        </w:numPr>
        <w:autoSpaceDE w:val="0"/>
        <w:autoSpaceDN w:val="0"/>
        <w:adjustRightInd w:val="0"/>
        <w:spacing w:before="2" w:line="280" w:lineRule="exact"/>
      </w:pPr>
      <w:r w:rsidRPr="006F0448">
        <w:t>SSH2 support</w:t>
      </w:r>
    </w:p>
    <w:p w:rsidR="004A0FE7" w:rsidRPr="006F0448" w:rsidRDefault="008E6EE6" w:rsidP="004A0FE7">
      <w:pPr>
        <w:widowControl w:val="0"/>
        <w:numPr>
          <w:ilvl w:val="0"/>
          <w:numId w:val="35"/>
        </w:numPr>
        <w:autoSpaceDE w:val="0"/>
        <w:autoSpaceDN w:val="0"/>
        <w:adjustRightInd w:val="0"/>
        <w:spacing w:before="2" w:line="280" w:lineRule="exact"/>
      </w:pPr>
      <w:r w:rsidRPr="006F0448">
        <w:t>Supports compression</w:t>
      </w:r>
    </w:p>
    <w:p w:rsidR="004A0FE7" w:rsidRPr="006F0448" w:rsidRDefault="004A0FE7" w:rsidP="004A0FE7">
      <w:pPr>
        <w:widowControl w:val="0"/>
        <w:numPr>
          <w:ilvl w:val="0"/>
          <w:numId w:val="35"/>
        </w:numPr>
        <w:autoSpaceDE w:val="0"/>
        <w:autoSpaceDN w:val="0"/>
        <w:adjustRightInd w:val="0"/>
        <w:spacing w:before="2" w:line="280" w:lineRule="exact"/>
      </w:pPr>
      <w:r w:rsidRPr="006F0448">
        <w:t>Wide cipher support</w:t>
      </w:r>
    </w:p>
    <w:p w:rsidR="004A0FE7" w:rsidRPr="006F0448" w:rsidRDefault="004A0FE7" w:rsidP="004A0FE7">
      <w:pPr>
        <w:widowControl w:val="0"/>
        <w:autoSpaceDE w:val="0"/>
        <w:autoSpaceDN w:val="0"/>
        <w:adjustRightInd w:val="0"/>
        <w:spacing w:before="2" w:line="280" w:lineRule="exact"/>
        <w:ind w:left="720"/>
      </w:pPr>
    </w:p>
    <w:p w:rsidR="008E6EE6" w:rsidRPr="006F0448" w:rsidRDefault="008E6EE6" w:rsidP="004A0FE7">
      <w:pPr>
        <w:widowControl w:val="0"/>
        <w:autoSpaceDE w:val="0"/>
        <w:autoSpaceDN w:val="0"/>
        <w:adjustRightInd w:val="0"/>
        <w:spacing w:before="2" w:line="280" w:lineRule="exact"/>
        <w:ind w:left="720"/>
      </w:pPr>
      <w:r w:rsidRPr="006F0448">
        <w:t>Due to the high number of required connections, SSH libraries which have various compression methods will be preferred.</w:t>
      </w:r>
      <w:r w:rsidR="004156F0">
        <w:t xml:space="preserve"> There are several libraries which can be used across multiple different languages.</w:t>
      </w:r>
    </w:p>
    <w:p w:rsidR="00064B26" w:rsidRPr="006F0448" w:rsidRDefault="00064B26" w:rsidP="004A0FE7">
      <w:pPr>
        <w:widowControl w:val="0"/>
        <w:autoSpaceDE w:val="0"/>
        <w:autoSpaceDN w:val="0"/>
        <w:adjustRightInd w:val="0"/>
        <w:spacing w:before="2" w:line="280" w:lineRule="exact"/>
        <w:ind w:left="720"/>
      </w:pPr>
    </w:p>
    <w:p w:rsidR="0031622B" w:rsidRPr="006F0448" w:rsidRDefault="00064B26" w:rsidP="0031622B">
      <w:pPr>
        <w:widowControl w:val="0"/>
        <w:autoSpaceDE w:val="0"/>
        <w:autoSpaceDN w:val="0"/>
        <w:adjustRightInd w:val="0"/>
        <w:spacing w:before="2" w:line="280" w:lineRule="exact"/>
        <w:ind w:left="720"/>
      </w:pPr>
      <w:r>
        <w:t xml:space="preserve">Libraries </w:t>
      </w:r>
      <w:r w:rsidR="0031622B" w:rsidRPr="006F0448">
        <w:t>available</w:t>
      </w:r>
      <w:r w:rsidR="007520B0">
        <w:t xml:space="preserve"> and being considered</w:t>
      </w:r>
      <w:r w:rsidR="003714F5">
        <w:t xml:space="preserve"> </w:t>
      </w:r>
      <w:r w:rsidR="0031622B" w:rsidRPr="006F0448">
        <w:t>are</w:t>
      </w:r>
      <w:r w:rsidR="0031622B">
        <w:t xml:space="preserve"> listed below</w:t>
      </w:r>
    </w:p>
    <w:p w:rsidR="00BD7891" w:rsidRDefault="00BD7891" w:rsidP="00BD7891">
      <w:pPr>
        <w:ind w:firstLine="720"/>
      </w:pPr>
    </w:p>
    <w:p w:rsidR="008E6EE6" w:rsidRPr="00830F6B" w:rsidRDefault="0031622B" w:rsidP="00BD7891">
      <w:pPr>
        <w:ind w:firstLine="720"/>
        <w:rPr>
          <w:b/>
          <w:u w:val="single"/>
        </w:rPr>
      </w:pPr>
      <w:r w:rsidRPr="00830F6B">
        <w:rPr>
          <w:b/>
          <w:u w:val="single"/>
        </w:rPr>
        <w:t>Java Client Libraries</w:t>
      </w:r>
    </w:p>
    <w:p w:rsidR="008E6EE6" w:rsidRDefault="008E6EE6" w:rsidP="004A0FE7">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84"/>
        <w:gridCol w:w="2204"/>
        <w:gridCol w:w="3522"/>
      </w:tblGrid>
      <w:tr w:rsidR="004156F0"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t>Name</w:t>
            </w:r>
          </w:p>
        </w:tc>
        <w:tc>
          <w:tcPr>
            <w:tcW w:w="2204" w:type="dxa"/>
          </w:tcPr>
          <w:p w:rsidR="004156F0"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3522" w:type="dxa"/>
          </w:tcPr>
          <w:p w:rsidR="004156F0"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proofErr w:type="spellStart"/>
            <w:r w:rsidRPr="006F0448">
              <w:t>Ganymed</w:t>
            </w:r>
            <w:proofErr w:type="spellEnd"/>
          </w:p>
        </w:tc>
        <w:tc>
          <w:tcPr>
            <w:tcW w:w="2204" w:type="dxa"/>
          </w:tcPr>
          <w:p w:rsidR="004156F0"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BSD</w:t>
            </w:r>
          </w:p>
        </w:tc>
        <w:tc>
          <w:tcPr>
            <w:tcW w:w="3522" w:type="dxa"/>
          </w:tcPr>
          <w:p w:rsidR="004156F0" w:rsidRDefault="00D206AE"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7" w:history="1">
              <w:r w:rsidR="004156F0" w:rsidRPr="00011598">
                <w:rPr>
                  <w:rStyle w:val="Hyperlink"/>
                </w:rPr>
                <w:t>http://www.ganymed.ethz.ch/ssh2</w:t>
              </w:r>
            </w:hyperlink>
          </w:p>
        </w:tc>
      </w:tr>
      <w:tr w:rsidR="004156F0"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proofErr w:type="spellStart"/>
            <w:r w:rsidRPr="006F0448">
              <w:t>JCraft</w:t>
            </w:r>
            <w:proofErr w:type="spellEnd"/>
          </w:p>
        </w:tc>
        <w:tc>
          <w:tcPr>
            <w:tcW w:w="2204" w:type="dxa"/>
          </w:tcPr>
          <w:p w:rsidR="004156F0" w:rsidRDefault="00390C6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BSD</w:t>
            </w:r>
          </w:p>
        </w:tc>
        <w:tc>
          <w:tcPr>
            <w:tcW w:w="3522" w:type="dxa"/>
          </w:tcPr>
          <w:p w:rsidR="004156F0" w:rsidRDefault="00D206AE"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8" w:history="1">
              <w:r w:rsidR="004156F0" w:rsidRPr="006F0448">
                <w:rPr>
                  <w:rStyle w:val="Hyperlink"/>
                </w:rPr>
                <w:t>http://www.jcraft.com/jsch/</w:t>
              </w:r>
            </w:hyperlink>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proofErr w:type="spellStart"/>
            <w:r w:rsidRPr="006F0448">
              <w:t>SSHj</w:t>
            </w:r>
            <w:proofErr w:type="spellEnd"/>
          </w:p>
        </w:tc>
        <w:tc>
          <w:tcPr>
            <w:tcW w:w="2204" w:type="dxa"/>
          </w:tcPr>
          <w:p w:rsidR="004156F0"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Apache 2.0</w:t>
            </w:r>
          </w:p>
        </w:tc>
        <w:tc>
          <w:tcPr>
            <w:tcW w:w="3522" w:type="dxa"/>
          </w:tcPr>
          <w:p w:rsidR="004156F0" w:rsidRDefault="00D206AE"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9" w:history="1">
              <w:r w:rsidR="004156F0" w:rsidRPr="006F0448">
                <w:rPr>
                  <w:rStyle w:val="Hyperlink"/>
                </w:rPr>
                <w:t>https://github.com/shikhar/sshj</w:t>
              </w:r>
            </w:hyperlink>
          </w:p>
        </w:tc>
      </w:tr>
      <w:tr w:rsidR="004156F0"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rsidRPr="006F0448">
              <w:t>J2SSH Ma</w:t>
            </w:r>
            <w:r>
              <w:t>v</w:t>
            </w:r>
            <w:r w:rsidRPr="006F0448">
              <w:t>erick</w:t>
            </w:r>
          </w:p>
        </w:tc>
        <w:tc>
          <w:tcPr>
            <w:tcW w:w="2204" w:type="dxa"/>
          </w:tcPr>
          <w:p w:rsidR="004156F0"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Commercial</w:t>
            </w:r>
          </w:p>
        </w:tc>
        <w:tc>
          <w:tcPr>
            <w:tcW w:w="3522" w:type="dxa"/>
          </w:tcPr>
          <w:p w:rsidR="004156F0" w:rsidRDefault="00D206AE" w:rsidP="004156F0">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0" w:history="1">
              <w:r w:rsidR="004156F0" w:rsidRPr="00011598">
                <w:rPr>
                  <w:rStyle w:val="Hyperlink"/>
                </w:rPr>
                <w:t>https://www.javassh.com</w:t>
              </w:r>
            </w:hyperlink>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6F0448" w:rsidRDefault="004156F0" w:rsidP="004A0FE7">
            <w:pPr>
              <w:widowControl w:val="0"/>
              <w:autoSpaceDE w:val="0"/>
              <w:autoSpaceDN w:val="0"/>
              <w:adjustRightInd w:val="0"/>
              <w:spacing w:before="2" w:line="280" w:lineRule="exact"/>
            </w:pPr>
            <w:proofErr w:type="spellStart"/>
            <w:r w:rsidRPr="006F0448">
              <w:t>Jaramiko</w:t>
            </w:r>
            <w:proofErr w:type="spellEnd"/>
          </w:p>
        </w:tc>
        <w:tc>
          <w:tcPr>
            <w:tcW w:w="2204" w:type="dxa"/>
          </w:tcPr>
          <w:p w:rsidR="004156F0" w:rsidRDefault="00072F7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3522" w:type="dxa"/>
          </w:tcPr>
          <w:p w:rsidR="004156F0" w:rsidRPr="006F0448" w:rsidRDefault="00D206AE"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1" w:history="1">
              <w:r w:rsidR="004156F0" w:rsidRPr="00011598">
                <w:rPr>
                  <w:rStyle w:val="Hyperlink"/>
                </w:rPr>
                <w:t>http://www.lag.net/paramiko/java/</w:t>
              </w:r>
            </w:hyperlink>
          </w:p>
        </w:tc>
      </w:tr>
    </w:tbl>
    <w:p w:rsidR="0031622B" w:rsidRDefault="0031622B" w:rsidP="00064B26">
      <w:pPr>
        <w:widowControl w:val="0"/>
        <w:autoSpaceDE w:val="0"/>
        <w:autoSpaceDN w:val="0"/>
        <w:adjustRightInd w:val="0"/>
        <w:spacing w:before="2" w:line="280" w:lineRule="exact"/>
        <w:ind w:left="720"/>
      </w:pPr>
    </w:p>
    <w:p w:rsidR="0031622B" w:rsidRPr="00830F6B" w:rsidRDefault="0031622B" w:rsidP="00064B26">
      <w:pPr>
        <w:widowControl w:val="0"/>
        <w:autoSpaceDE w:val="0"/>
        <w:autoSpaceDN w:val="0"/>
        <w:adjustRightInd w:val="0"/>
        <w:spacing w:before="2" w:line="280" w:lineRule="exact"/>
        <w:ind w:left="720"/>
        <w:rPr>
          <w:b/>
          <w:u w:val="single"/>
        </w:rPr>
      </w:pPr>
      <w:r w:rsidRPr="00830F6B">
        <w:rPr>
          <w:b/>
          <w:u w:val="single"/>
        </w:rPr>
        <w:t>Ruby Client Libraries</w:t>
      </w:r>
    </w:p>
    <w:p w:rsidR="0031622B" w:rsidRDefault="0031622B" w:rsidP="00064B26">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65"/>
        <w:gridCol w:w="2160"/>
        <w:gridCol w:w="3585"/>
      </w:tblGrid>
      <w:tr w:rsidR="00390C67"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390C67" w:rsidRDefault="00390C67" w:rsidP="00064B26">
            <w:pPr>
              <w:widowControl w:val="0"/>
              <w:autoSpaceDE w:val="0"/>
              <w:autoSpaceDN w:val="0"/>
              <w:adjustRightInd w:val="0"/>
              <w:spacing w:before="2" w:line="280" w:lineRule="exact"/>
            </w:pPr>
            <w:r>
              <w:t>Name</w:t>
            </w:r>
          </w:p>
        </w:tc>
        <w:tc>
          <w:tcPr>
            <w:tcW w:w="2160" w:type="dxa"/>
          </w:tcPr>
          <w:p w:rsidR="00390C67"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3585" w:type="dxa"/>
          </w:tcPr>
          <w:p w:rsidR="00390C67"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390C67"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90C67" w:rsidRDefault="00390C67" w:rsidP="00064B26">
            <w:pPr>
              <w:widowControl w:val="0"/>
              <w:autoSpaceDE w:val="0"/>
              <w:autoSpaceDN w:val="0"/>
              <w:adjustRightInd w:val="0"/>
              <w:spacing w:before="2" w:line="280" w:lineRule="exact"/>
            </w:pPr>
            <w:proofErr w:type="spellStart"/>
            <w:r>
              <w:t>Net:SSH</w:t>
            </w:r>
            <w:proofErr w:type="spellEnd"/>
          </w:p>
        </w:tc>
        <w:tc>
          <w:tcPr>
            <w:tcW w:w="2160" w:type="dxa"/>
          </w:tcPr>
          <w:p w:rsidR="00390C67" w:rsidRDefault="00072F76" w:rsidP="00064B2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3585" w:type="dxa"/>
          </w:tcPr>
          <w:p w:rsidR="00390C67" w:rsidRDefault="00D206AE" w:rsidP="00390C6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2" w:history="1">
              <w:r w:rsidR="00390C67" w:rsidRPr="00011598">
                <w:rPr>
                  <w:rStyle w:val="Hyperlink"/>
                </w:rPr>
                <w:t>http://net-ssh.rubyforge.org/</w:t>
              </w:r>
            </w:hyperlink>
          </w:p>
        </w:tc>
      </w:tr>
      <w:tr w:rsidR="00390C67" w:rsidTr="00390C67">
        <w:tc>
          <w:tcPr>
            <w:cnfStyle w:val="001000000000" w:firstRow="0" w:lastRow="0" w:firstColumn="1" w:lastColumn="0" w:oddVBand="0" w:evenVBand="0" w:oddHBand="0" w:evenHBand="0" w:firstRowFirstColumn="0" w:firstRowLastColumn="0" w:lastRowFirstColumn="0" w:lastRowLastColumn="0"/>
            <w:tcW w:w="2065" w:type="dxa"/>
          </w:tcPr>
          <w:p w:rsidR="00390C67" w:rsidRDefault="00557AD4" w:rsidP="00064B26">
            <w:pPr>
              <w:widowControl w:val="0"/>
              <w:autoSpaceDE w:val="0"/>
              <w:autoSpaceDN w:val="0"/>
              <w:adjustRightInd w:val="0"/>
              <w:spacing w:before="2" w:line="280" w:lineRule="exact"/>
            </w:pPr>
            <w:r>
              <w:t>Rye</w:t>
            </w:r>
          </w:p>
        </w:tc>
        <w:tc>
          <w:tcPr>
            <w:tcW w:w="2160" w:type="dxa"/>
          </w:tcPr>
          <w:p w:rsidR="00390C67" w:rsidRDefault="00072F76" w:rsidP="00064B2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3585" w:type="dxa"/>
          </w:tcPr>
          <w:p w:rsidR="00390C67" w:rsidRDefault="00D206AE" w:rsidP="00390C6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3" w:history="1">
              <w:r w:rsidR="00390C67" w:rsidRPr="00011598">
                <w:rPr>
                  <w:rStyle w:val="Hyperlink"/>
                </w:rPr>
                <w:t>https://github.com/delano/rye</w:t>
              </w:r>
            </w:hyperlink>
          </w:p>
        </w:tc>
      </w:tr>
    </w:tbl>
    <w:p w:rsidR="00830F6B" w:rsidRDefault="00830F6B" w:rsidP="00830F6B">
      <w:pPr>
        <w:widowControl w:val="0"/>
        <w:autoSpaceDE w:val="0"/>
        <w:autoSpaceDN w:val="0"/>
        <w:adjustRightInd w:val="0"/>
        <w:spacing w:before="2" w:line="280" w:lineRule="exact"/>
        <w:ind w:left="720"/>
      </w:pPr>
    </w:p>
    <w:p w:rsidR="00830F6B" w:rsidRPr="00830F6B" w:rsidRDefault="00830F6B" w:rsidP="00830F6B">
      <w:pPr>
        <w:widowControl w:val="0"/>
        <w:autoSpaceDE w:val="0"/>
        <w:autoSpaceDN w:val="0"/>
        <w:adjustRightInd w:val="0"/>
        <w:spacing w:before="2" w:line="280" w:lineRule="exact"/>
        <w:ind w:left="720"/>
        <w:rPr>
          <w:b/>
          <w:u w:val="single"/>
        </w:rPr>
      </w:pPr>
      <w:r>
        <w:rPr>
          <w:b/>
          <w:u w:val="single"/>
        </w:rPr>
        <w:t xml:space="preserve">C </w:t>
      </w:r>
      <w:r w:rsidRPr="00830F6B">
        <w:rPr>
          <w:b/>
          <w:u w:val="single"/>
        </w:rPr>
        <w:t>Libraries</w:t>
      </w:r>
    </w:p>
    <w:p w:rsidR="00830F6B" w:rsidRDefault="00830F6B" w:rsidP="00830F6B">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1705"/>
        <w:gridCol w:w="1403"/>
        <w:gridCol w:w="5432"/>
      </w:tblGrid>
      <w:tr w:rsidR="00830F6B" w:rsidTr="0011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Name</w:t>
            </w:r>
          </w:p>
        </w:tc>
        <w:tc>
          <w:tcPr>
            <w:tcW w:w="1038" w:type="dxa"/>
          </w:tcPr>
          <w:p w:rsidR="00830F6B"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5432" w:type="dxa"/>
          </w:tcPr>
          <w:p w:rsidR="00830F6B"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830F6B"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Dancers Shell</w:t>
            </w:r>
          </w:p>
        </w:tc>
        <w:tc>
          <w:tcPr>
            <w:tcW w:w="1038" w:type="dxa"/>
          </w:tcPr>
          <w:p w:rsidR="00830F6B"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GNU</w:t>
            </w:r>
          </w:p>
        </w:tc>
        <w:tc>
          <w:tcPr>
            <w:tcW w:w="5432" w:type="dxa"/>
          </w:tcPr>
          <w:p w:rsidR="00830F6B" w:rsidRDefault="00D206AE"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4" w:history="1">
              <w:r w:rsidR="00830F6B" w:rsidRPr="00011598">
                <w:rPr>
                  <w:rStyle w:val="Hyperlink"/>
                </w:rPr>
                <w:t>http://www.netfort.gr.jp/~dancer/software/dsh.html.en</w:t>
              </w:r>
            </w:hyperlink>
          </w:p>
        </w:tc>
      </w:tr>
      <w:tr w:rsidR="00830F6B" w:rsidTr="001113A1">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proofErr w:type="spellStart"/>
            <w:r>
              <w:t>LibSSH</w:t>
            </w:r>
            <w:proofErr w:type="spellEnd"/>
          </w:p>
        </w:tc>
        <w:tc>
          <w:tcPr>
            <w:tcW w:w="1038" w:type="dxa"/>
          </w:tcPr>
          <w:p w:rsidR="00830F6B" w:rsidRDefault="00830F6B"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LGPLV2</w:t>
            </w:r>
          </w:p>
        </w:tc>
        <w:tc>
          <w:tcPr>
            <w:tcW w:w="5432" w:type="dxa"/>
          </w:tcPr>
          <w:p w:rsidR="00830F6B" w:rsidRDefault="00D206AE"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5" w:history="1">
              <w:r w:rsidR="00830F6B" w:rsidRPr="00011598">
                <w:rPr>
                  <w:rStyle w:val="Hyperlink"/>
                </w:rPr>
                <w:t>http://www.libssh.org/</w:t>
              </w:r>
            </w:hyperlink>
          </w:p>
        </w:tc>
      </w:tr>
      <w:tr w:rsidR="00830F6B"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proofErr w:type="spellStart"/>
            <w:r>
              <w:t>FLowSsh</w:t>
            </w:r>
            <w:proofErr w:type="spellEnd"/>
          </w:p>
        </w:tc>
        <w:tc>
          <w:tcPr>
            <w:tcW w:w="1038" w:type="dxa"/>
          </w:tcPr>
          <w:p w:rsidR="00830F6B"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Commercial</w:t>
            </w:r>
          </w:p>
        </w:tc>
        <w:tc>
          <w:tcPr>
            <w:tcW w:w="5432" w:type="dxa"/>
          </w:tcPr>
          <w:p w:rsidR="00AC3D42" w:rsidRDefault="00D206AE" w:rsidP="00AC3D42">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6" w:history="1">
              <w:r w:rsidR="00AC3D42" w:rsidRPr="00011598">
                <w:rPr>
                  <w:rStyle w:val="Hyperlink"/>
                </w:rPr>
                <w:t>http://www.bitvise.com/flowssh</w:t>
              </w:r>
            </w:hyperlink>
          </w:p>
        </w:tc>
      </w:tr>
    </w:tbl>
    <w:p w:rsidR="00BD7891" w:rsidRDefault="00BD7891" w:rsidP="00830F6B">
      <w:pPr>
        <w:widowControl w:val="0"/>
        <w:autoSpaceDE w:val="0"/>
        <w:autoSpaceDN w:val="0"/>
        <w:adjustRightInd w:val="0"/>
        <w:spacing w:before="2" w:line="280" w:lineRule="exact"/>
        <w:ind w:left="720"/>
      </w:pPr>
    </w:p>
    <w:p w:rsidR="00BD7891" w:rsidRDefault="00BD7891">
      <w:r>
        <w:br w:type="page"/>
      </w:r>
    </w:p>
    <w:p w:rsidR="00072F76" w:rsidRPr="00830F6B" w:rsidRDefault="00072F76" w:rsidP="00072F76">
      <w:pPr>
        <w:widowControl w:val="0"/>
        <w:autoSpaceDE w:val="0"/>
        <w:autoSpaceDN w:val="0"/>
        <w:adjustRightInd w:val="0"/>
        <w:spacing w:before="2" w:line="280" w:lineRule="exact"/>
        <w:ind w:left="720"/>
        <w:rPr>
          <w:b/>
          <w:u w:val="single"/>
        </w:rPr>
      </w:pPr>
      <w:r>
        <w:rPr>
          <w:b/>
          <w:u w:val="single"/>
        </w:rPr>
        <w:lastRenderedPageBreak/>
        <w:t xml:space="preserve">Python </w:t>
      </w:r>
      <w:r w:rsidRPr="00830F6B">
        <w:rPr>
          <w:b/>
          <w:u w:val="single"/>
        </w:rPr>
        <w:t>Libraries</w:t>
      </w:r>
    </w:p>
    <w:p w:rsidR="00072F76" w:rsidRDefault="00072F76" w:rsidP="00072F76">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70"/>
        <w:gridCol w:w="1710"/>
        <w:gridCol w:w="4760"/>
      </w:tblGrid>
      <w:tr w:rsidR="00072F76" w:rsidTr="00072F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Name</w:t>
            </w:r>
          </w:p>
        </w:tc>
        <w:tc>
          <w:tcPr>
            <w:tcW w:w="1710" w:type="dxa"/>
          </w:tcPr>
          <w:p w:rsidR="00072F76"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4760" w:type="dxa"/>
          </w:tcPr>
          <w:p w:rsidR="00072F76"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072F76"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proofErr w:type="spellStart"/>
            <w:r>
              <w:t>Paramiko</w:t>
            </w:r>
            <w:proofErr w:type="spellEnd"/>
          </w:p>
        </w:tc>
        <w:tc>
          <w:tcPr>
            <w:tcW w:w="1710" w:type="dxa"/>
          </w:tcPr>
          <w:p w:rsidR="00072F76"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4760" w:type="dxa"/>
          </w:tcPr>
          <w:p w:rsidR="00072F76" w:rsidRDefault="00D206AE" w:rsidP="00072F7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7" w:history="1">
              <w:r w:rsidR="00072F76" w:rsidRPr="00011598">
                <w:rPr>
                  <w:rStyle w:val="Hyperlink"/>
                </w:rPr>
                <w:t>http://www.lag.net/paramiko/</w:t>
              </w:r>
            </w:hyperlink>
          </w:p>
        </w:tc>
      </w:tr>
      <w:tr w:rsidR="00072F76"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Spur</w:t>
            </w:r>
          </w:p>
        </w:tc>
        <w:tc>
          <w:tcPr>
            <w:tcW w:w="1710" w:type="dxa"/>
          </w:tcPr>
          <w:p w:rsidR="00072F76"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4760" w:type="dxa"/>
          </w:tcPr>
          <w:p w:rsidR="00072F76" w:rsidRDefault="00D206AE"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8" w:history="1">
              <w:r w:rsidR="00072F76" w:rsidRPr="00011598">
                <w:rPr>
                  <w:rStyle w:val="Hyperlink"/>
                </w:rPr>
                <w:t>https://pypi.python.org/pypi/spur</w:t>
              </w:r>
            </w:hyperlink>
          </w:p>
        </w:tc>
      </w:tr>
      <w:tr w:rsidR="00072F76"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Fabric</w:t>
            </w:r>
          </w:p>
        </w:tc>
        <w:tc>
          <w:tcPr>
            <w:tcW w:w="1710" w:type="dxa"/>
          </w:tcPr>
          <w:p w:rsidR="00072F76"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4760" w:type="dxa"/>
          </w:tcPr>
          <w:p w:rsidR="00072F76" w:rsidRDefault="00D206AE"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9" w:history="1">
              <w:r w:rsidR="00072F76" w:rsidRPr="00011598">
                <w:rPr>
                  <w:rStyle w:val="Hyperlink"/>
                </w:rPr>
                <w:t>http://docs.fabfile.org/en/0.9.1/</w:t>
              </w:r>
            </w:hyperlink>
          </w:p>
        </w:tc>
      </w:tr>
      <w:tr w:rsidR="00072F76"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proofErr w:type="spellStart"/>
            <w:r>
              <w:t>PXSsh</w:t>
            </w:r>
            <w:proofErr w:type="spellEnd"/>
            <w:r>
              <w:t xml:space="preserve"> (part of </w:t>
            </w:r>
            <w:proofErr w:type="spellStart"/>
            <w:r>
              <w:t>PexSpect</w:t>
            </w:r>
            <w:proofErr w:type="spellEnd"/>
            <w:r>
              <w:t>)</w:t>
            </w:r>
          </w:p>
        </w:tc>
        <w:tc>
          <w:tcPr>
            <w:tcW w:w="1710" w:type="dxa"/>
          </w:tcPr>
          <w:p w:rsidR="00072F76"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4760" w:type="dxa"/>
          </w:tcPr>
          <w:p w:rsidR="00072F76" w:rsidRDefault="00D206AE"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20" w:history="1">
              <w:r w:rsidR="00072F76" w:rsidRPr="00011598">
                <w:rPr>
                  <w:rStyle w:val="Hyperlink"/>
                </w:rPr>
                <w:t>http://pexpect.sourceforge.net/pxssh.html</w:t>
              </w:r>
            </w:hyperlink>
          </w:p>
        </w:tc>
      </w:tr>
    </w:tbl>
    <w:p w:rsidR="00072F76" w:rsidRDefault="00072F76" w:rsidP="00072F76">
      <w:pPr>
        <w:widowControl w:val="0"/>
        <w:autoSpaceDE w:val="0"/>
        <w:autoSpaceDN w:val="0"/>
        <w:adjustRightInd w:val="0"/>
        <w:spacing w:before="2" w:line="280" w:lineRule="exact"/>
        <w:ind w:left="720"/>
      </w:pPr>
    </w:p>
    <w:p w:rsidR="00374816" w:rsidRDefault="00830F6B" w:rsidP="00915269">
      <w:pPr>
        <w:widowControl w:val="0"/>
        <w:autoSpaceDE w:val="0"/>
        <w:autoSpaceDN w:val="0"/>
        <w:adjustRightInd w:val="0"/>
        <w:spacing w:before="2" w:line="280" w:lineRule="exact"/>
        <w:ind w:left="720"/>
      </w:pPr>
      <w:r>
        <w:rPr>
          <w:sz w:val="20"/>
          <w:szCs w:val="20"/>
        </w:rPr>
        <w:tab/>
      </w:r>
      <w:r w:rsidRPr="00830F6B">
        <w:t xml:space="preserve">Most </w:t>
      </w:r>
      <w:r>
        <w:t>libraries do not inherent cater for the management and retrieval of data across multiple connections at once</w:t>
      </w:r>
      <w:r w:rsidR="00915269">
        <w:t xml:space="preserve">, although Dancers Shell, Fabric and Rye do. </w:t>
      </w:r>
    </w:p>
    <w:p w:rsidR="00D2726B" w:rsidRDefault="00D2726B" w:rsidP="00915269">
      <w:pPr>
        <w:widowControl w:val="0"/>
        <w:autoSpaceDE w:val="0"/>
        <w:autoSpaceDN w:val="0"/>
        <w:adjustRightInd w:val="0"/>
        <w:spacing w:before="2" w:line="280" w:lineRule="exact"/>
        <w:ind w:left="720"/>
      </w:pPr>
    </w:p>
    <w:p w:rsidR="003714F5" w:rsidRPr="00016FEA" w:rsidRDefault="003714F5" w:rsidP="00915269">
      <w:pPr>
        <w:widowControl w:val="0"/>
        <w:autoSpaceDE w:val="0"/>
        <w:autoSpaceDN w:val="0"/>
        <w:adjustRightInd w:val="0"/>
        <w:spacing w:before="2" w:line="280" w:lineRule="exact"/>
        <w:ind w:left="720"/>
        <w:rPr>
          <w:b/>
          <w:u w:val="single"/>
        </w:rPr>
      </w:pPr>
      <w:r w:rsidRPr="00016FEA">
        <w:rPr>
          <w:b/>
          <w:u w:val="single"/>
        </w:rPr>
        <w:t>Library Selection</w:t>
      </w:r>
    </w:p>
    <w:p w:rsidR="003714F5" w:rsidRDefault="003714F5" w:rsidP="00915269">
      <w:pPr>
        <w:widowControl w:val="0"/>
        <w:autoSpaceDE w:val="0"/>
        <w:autoSpaceDN w:val="0"/>
        <w:adjustRightInd w:val="0"/>
        <w:spacing w:before="2" w:line="280" w:lineRule="exact"/>
        <w:ind w:left="720"/>
      </w:pPr>
    </w:p>
    <w:p w:rsidR="00016FEA" w:rsidRDefault="00016FEA" w:rsidP="00915269">
      <w:pPr>
        <w:widowControl w:val="0"/>
        <w:autoSpaceDE w:val="0"/>
        <w:autoSpaceDN w:val="0"/>
        <w:adjustRightInd w:val="0"/>
        <w:spacing w:before="2" w:line="280" w:lineRule="exact"/>
        <w:ind w:left="720"/>
      </w:pPr>
      <w:r>
        <w:t xml:space="preserve">The selected library for the implementation will be </w:t>
      </w:r>
      <w:proofErr w:type="spellStart"/>
      <w:r>
        <w:t>JSch</w:t>
      </w:r>
      <w:proofErr w:type="spellEnd"/>
      <w:r>
        <w:t xml:space="preserve"> (Java Secure Channel) from </w:t>
      </w:r>
      <w:proofErr w:type="spellStart"/>
      <w:r>
        <w:t>JCraft</w:t>
      </w:r>
      <w:proofErr w:type="spellEnd"/>
      <w:r>
        <w:t>. This library</w:t>
      </w:r>
      <w:r w:rsidR="001A6BED">
        <w:t xml:space="preserve"> is pure Java and</w:t>
      </w:r>
      <w:r>
        <w:t xml:space="preserve"> includes</w:t>
      </w:r>
      <w:r w:rsidR="000C169D">
        <w:t xml:space="preserve"> key features such as</w:t>
      </w:r>
    </w:p>
    <w:p w:rsidR="00016FEA" w:rsidRDefault="00016FEA" w:rsidP="00915269">
      <w:pPr>
        <w:widowControl w:val="0"/>
        <w:autoSpaceDE w:val="0"/>
        <w:autoSpaceDN w:val="0"/>
        <w:adjustRightInd w:val="0"/>
        <w:spacing w:before="2" w:line="280" w:lineRule="exact"/>
        <w:ind w:left="720"/>
      </w:pPr>
    </w:p>
    <w:p w:rsidR="00016FEA" w:rsidRDefault="00016FEA" w:rsidP="00016FEA">
      <w:pPr>
        <w:pStyle w:val="ListParagraph"/>
        <w:widowControl w:val="0"/>
        <w:numPr>
          <w:ilvl w:val="0"/>
          <w:numId w:val="41"/>
        </w:numPr>
        <w:autoSpaceDE w:val="0"/>
        <w:autoSpaceDN w:val="0"/>
        <w:adjustRightInd w:val="0"/>
        <w:spacing w:before="2" w:line="280" w:lineRule="exact"/>
      </w:pPr>
      <w:r>
        <w:t>High Performance Enabled SSH/SCP [1]</w:t>
      </w:r>
    </w:p>
    <w:p w:rsidR="001A6BED" w:rsidRDefault="001A6BED" w:rsidP="00016FEA">
      <w:pPr>
        <w:pStyle w:val="ListParagraph"/>
        <w:widowControl w:val="0"/>
        <w:numPr>
          <w:ilvl w:val="0"/>
          <w:numId w:val="41"/>
        </w:numPr>
        <w:autoSpaceDE w:val="0"/>
        <w:autoSpaceDN w:val="0"/>
        <w:adjustRightInd w:val="0"/>
        <w:spacing w:before="2" w:line="280" w:lineRule="exact"/>
      </w:pPr>
      <w:proofErr w:type="spellStart"/>
      <w:r>
        <w:t>JZlib</w:t>
      </w:r>
      <w:proofErr w:type="spellEnd"/>
      <w:r>
        <w:t xml:space="preserve"> compression</w:t>
      </w:r>
    </w:p>
    <w:p w:rsidR="000C169D" w:rsidRDefault="00CB722C" w:rsidP="00016FEA">
      <w:pPr>
        <w:pStyle w:val="ListParagraph"/>
        <w:widowControl w:val="0"/>
        <w:numPr>
          <w:ilvl w:val="0"/>
          <w:numId w:val="41"/>
        </w:numPr>
        <w:autoSpaceDE w:val="0"/>
        <w:autoSpaceDN w:val="0"/>
        <w:adjustRightInd w:val="0"/>
        <w:spacing w:before="2" w:line="280" w:lineRule="exact"/>
      </w:pPr>
      <w:r>
        <w:t>Variety of Cipher and Encryption options</w:t>
      </w:r>
    </w:p>
    <w:p w:rsidR="00016FEA" w:rsidRDefault="00016FEA" w:rsidP="00915269">
      <w:pPr>
        <w:widowControl w:val="0"/>
        <w:autoSpaceDE w:val="0"/>
        <w:autoSpaceDN w:val="0"/>
        <w:adjustRightInd w:val="0"/>
        <w:spacing w:before="2" w:line="280" w:lineRule="exact"/>
        <w:ind w:left="720"/>
      </w:pPr>
    </w:p>
    <w:p w:rsidR="001A6BED" w:rsidRDefault="001A6BED" w:rsidP="00915269">
      <w:pPr>
        <w:widowControl w:val="0"/>
        <w:autoSpaceDE w:val="0"/>
        <w:autoSpaceDN w:val="0"/>
        <w:adjustRightInd w:val="0"/>
        <w:spacing w:before="2" w:line="280" w:lineRule="exact"/>
        <w:ind w:left="720"/>
      </w:pPr>
      <w:r>
        <w:t xml:space="preserve">As such this library has the largest majority of features from other available libraries. The only feature which </w:t>
      </w:r>
      <w:proofErr w:type="spellStart"/>
      <w:r>
        <w:t>JSch</w:t>
      </w:r>
      <w:proofErr w:type="spellEnd"/>
      <w:r>
        <w:t xml:space="preserve"> does not implement by default is the ability to maintain several concurrent connections and execute identical commands on each one. However, the ease of use of the library makes it much </w:t>
      </w:r>
      <w:r w:rsidR="000C169D">
        <w:t>straight</w:t>
      </w:r>
      <w:r>
        <w:t xml:space="preserve"> forward to implement such functionality.</w:t>
      </w:r>
    </w:p>
    <w:p w:rsidR="00016FEA" w:rsidRDefault="00016FEA" w:rsidP="001A6BED">
      <w:pPr>
        <w:widowControl w:val="0"/>
        <w:autoSpaceDE w:val="0"/>
        <w:autoSpaceDN w:val="0"/>
        <w:adjustRightInd w:val="0"/>
        <w:spacing w:before="2" w:line="280" w:lineRule="exact"/>
        <w:ind w:left="720"/>
      </w:pPr>
    </w:p>
    <w:p w:rsidR="001B6282" w:rsidRPr="004A0FE7" w:rsidRDefault="001B6282" w:rsidP="001B6282">
      <w:pPr>
        <w:pStyle w:val="Heading3"/>
        <w:ind w:left="821" w:right="821"/>
        <w:rPr>
          <w:rFonts w:ascii="Times New Roman" w:hAnsi="Times New Roman"/>
          <w:lang w:val="en-US"/>
        </w:rPr>
      </w:pPr>
      <w:bookmarkStart w:id="16" w:name="_Toc352530185"/>
      <w:r>
        <w:rPr>
          <w:rFonts w:ascii="Times New Roman" w:hAnsi="Times New Roman"/>
          <w:w w:val="127"/>
        </w:rPr>
        <w:t>2.2.2</w:t>
      </w:r>
      <w:r w:rsidRPr="006F1937">
        <w:rPr>
          <w:rFonts w:ascii="Times New Roman" w:hAnsi="Times New Roman"/>
        </w:rPr>
        <w:tab/>
      </w:r>
      <w:ins w:id="17" w:author="Michael Dreeling" w:date="2013-01-03T23:04:00Z">
        <w:r>
          <w:rPr>
            <w:rFonts w:ascii="Times New Roman" w:hAnsi="Times New Roman"/>
          </w:rPr>
          <w:t xml:space="preserve">  </w:t>
        </w:r>
      </w:ins>
      <w:r>
        <w:rPr>
          <w:rFonts w:ascii="Times New Roman" w:hAnsi="Times New Roman"/>
          <w:lang w:val="en-US"/>
        </w:rPr>
        <w:t>input-filter</w:t>
      </w:r>
      <w:bookmarkEnd w:id="16"/>
    </w:p>
    <w:p w:rsidR="001B6282" w:rsidRDefault="001B6282" w:rsidP="001B6282">
      <w:pPr>
        <w:widowControl w:val="0"/>
        <w:autoSpaceDE w:val="0"/>
        <w:autoSpaceDN w:val="0"/>
        <w:adjustRightInd w:val="0"/>
        <w:spacing w:before="2" w:line="280" w:lineRule="exact"/>
        <w:ind w:left="720"/>
        <w:rPr>
          <w:sz w:val="20"/>
          <w:szCs w:val="20"/>
        </w:rPr>
      </w:pPr>
      <w:r>
        <w:rPr>
          <w:sz w:val="20"/>
          <w:szCs w:val="20"/>
        </w:rPr>
        <w:tab/>
      </w:r>
    </w:p>
    <w:p w:rsidR="001B6282" w:rsidRDefault="001B6282" w:rsidP="00FE008B">
      <w:pPr>
        <w:widowControl w:val="0"/>
        <w:autoSpaceDE w:val="0"/>
        <w:autoSpaceDN w:val="0"/>
        <w:adjustRightInd w:val="0"/>
        <w:spacing w:before="2" w:line="280" w:lineRule="exact"/>
        <w:ind w:left="821" w:firstLine="619"/>
      </w:pPr>
      <w:r>
        <w:t xml:space="preserve">The purpose of the </w:t>
      </w:r>
      <w:r w:rsidR="00D91DAF">
        <w:t>input</w:t>
      </w:r>
      <w:r>
        <w:t xml:space="preserve"> filter is to </w:t>
      </w:r>
      <w:r w:rsidR="00FE008B">
        <w:t>protect the downstream operating systems from restricted commands that are not required for the operation of the data siphoning operation. The only system known to sanitize these commands at the time of writing is Rye, which disables the usage of</w:t>
      </w:r>
    </w:p>
    <w:p w:rsidR="00FE008B" w:rsidRDefault="00FE008B" w:rsidP="00FE008B">
      <w:pPr>
        <w:widowControl w:val="0"/>
        <w:autoSpaceDE w:val="0"/>
        <w:autoSpaceDN w:val="0"/>
        <w:adjustRightInd w:val="0"/>
        <w:spacing w:before="2" w:line="280" w:lineRule="exact"/>
        <w:ind w:left="821" w:firstLine="619"/>
      </w:pPr>
    </w:p>
    <w:p w:rsidR="00FE008B" w:rsidRPr="00FE008B" w:rsidRDefault="00FE008B" w:rsidP="00FE008B">
      <w:pPr>
        <w:pStyle w:val="ListParagraph"/>
        <w:numPr>
          <w:ilvl w:val="0"/>
          <w:numId w:val="39"/>
        </w:numPr>
      </w:pPr>
      <w:r w:rsidRPr="00FE008B">
        <w:t xml:space="preserve">File globs. </w:t>
      </w:r>
      <w:proofErr w:type="spellStart"/>
      <w:r w:rsidRPr="00FE008B">
        <w:t>i.e</w:t>
      </w:r>
      <w:proofErr w:type="spellEnd"/>
      <w:r w:rsidRPr="00FE008B">
        <w:t xml:space="preserve"> </w:t>
      </w:r>
      <w:proofErr w:type="spellStart"/>
      <w:r w:rsidRPr="00FE008B">
        <w:t>ls</w:t>
      </w:r>
      <w:proofErr w:type="spellEnd"/>
      <w:r w:rsidRPr="00FE008B">
        <w:t>*.</w:t>
      </w:r>
      <w:proofErr w:type="spellStart"/>
      <w:r w:rsidRPr="00FE008B">
        <w:t>rb</w:t>
      </w:r>
      <w:proofErr w:type="spellEnd"/>
    </w:p>
    <w:p w:rsidR="00FE008B" w:rsidRPr="00FE008B" w:rsidRDefault="00FE008B" w:rsidP="00FE008B">
      <w:pPr>
        <w:pStyle w:val="ListParagraph"/>
        <w:numPr>
          <w:ilvl w:val="0"/>
          <w:numId w:val="39"/>
        </w:numPr>
      </w:pPr>
      <w:r>
        <w:t>E</w:t>
      </w:r>
      <w:r w:rsidRPr="00FE008B">
        <w:t xml:space="preserve">nvironment variables as arguments. </w:t>
      </w:r>
      <w:proofErr w:type="spellStart"/>
      <w:r w:rsidRPr="00FE008B">
        <w:t>i.e</w:t>
      </w:r>
      <w:proofErr w:type="spellEnd"/>
      <w:r w:rsidRPr="00FE008B">
        <w:t xml:space="preserve"> echo $HOME</w:t>
      </w:r>
    </w:p>
    <w:p w:rsidR="00FE008B" w:rsidRPr="00FE008B" w:rsidRDefault="00FE008B" w:rsidP="00FE008B">
      <w:pPr>
        <w:pStyle w:val="ListParagraph"/>
        <w:numPr>
          <w:ilvl w:val="0"/>
          <w:numId w:val="39"/>
        </w:numPr>
      </w:pPr>
      <w:r>
        <w:t>P</w:t>
      </w:r>
      <w:r w:rsidRPr="00FE008B">
        <w:t xml:space="preserve">ipes and operators </w:t>
      </w:r>
      <w:proofErr w:type="spellStart"/>
      <w:r>
        <w:t>i.e</w:t>
      </w:r>
      <w:proofErr w:type="spellEnd"/>
      <w:r w:rsidRPr="00FE008B">
        <w:t xml:space="preserve"> </w:t>
      </w:r>
      <w:r w:rsidRPr="00FE008B">
        <w:rPr>
          <w:rStyle w:val="HTMLTypewriter"/>
          <w:rFonts w:ascii="Times New Roman" w:hAnsi="Times New Roman" w:cs="Times New Roman"/>
          <w:sz w:val="24"/>
          <w:szCs w:val="24"/>
        </w:rPr>
        <w:t>|, &amp;&amp;, &gt;, &lt;, ||, ~</w:t>
      </w:r>
    </w:p>
    <w:p w:rsidR="00FE008B" w:rsidRPr="00FE008B" w:rsidRDefault="00FE008B" w:rsidP="00FE008B">
      <w:pPr>
        <w:pStyle w:val="ListParagraph"/>
        <w:numPr>
          <w:ilvl w:val="0"/>
          <w:numId w:val="39"/>
        </w:numPr>
      </w:pPr>
      <w:proofErr w:type="spellStart"/>
      <w:r w:rsidRPr="00FE008B">
        <w:t>Backticks</w:t>
      </w:r>
      <w:proofErr w:type="spellEnd"/>
      <w:r w:rsidRPr="00FE008B">
        <w:t xml:space="preserve">, </w:t>
      </w:r>
      <w:proofErr w:type="spellStart"/>
      <w:r w:rsidRPr="00FE008B">
        <w:t>i.e</w:t>
      </w:r>
      <w:proofErr w:type="spellEnd"/>
      <w:r w:rsidRPr="00FE008B">
        <w:t xml:space="preserve"> </w:t>
      </w:r>
      <w:proofErr w:type="spellStart"/>
      <w:r w:rsidRPr="00FE008B">
        <w:rPr>
          <w:rStyle w:val="HTMLTypewriter"/>
          <w:rFonts w:ascii="Times New Roman" w:hAnsi="Times New Roman" w:cs="Times New Roman"/>
          <w:sz w:val="24"/>
          <w:szCs w:val="24"/>
        </w:rPr>
        <w:t>procs</w:t>
      </w:r>
      <w:proofErr w:type="spellEnd"/>
      <w:r w:rsidRPr="00FE008B">
        <w:rPr>
          <w:rStyle w:val="HTMLTypewriter"/>
          <w:rFonts w:ascii="Times New Roman" w:hAnsi="Times New Roman" w:cs="Times New Roman"/>
          <w:sz w:val="24"/>
          <w:szCs w:val="24"/>
        </w:rPr>
        <w:t>=`</w:t>
      </w:r>
      <w:proofErr w:type="spellStart"/>
      <w:r w:rsidRPr="00FE008B">
        <w:rPr>
          <w:rStyle w:val="HTMLTypewriter"/>
          <w:rFonts w:ascii="Times New Roman" w:hAnsi="Times New Roman" w:cs="Times New Roman"/>
          <w:sz w:val="24"/>
          <w:szCs w:val="24"/>
        </w:rPr>
        <w:t>ps</w:t>
      </w:r>
      <w:proofErr w:type="spellEnd"/>
      <w:r w:rsidRPr="00FE008B">
        <w:rPr>
          <w:rStyle w:val="HTMLTypewriter"/>
          <w:rFonts w:ascii="Times New Roman" w:hAnsi="Times New Roman" w:cs="Times New Roman"/>
          <w:sz w:val="24"/>
          <w:szCs w:val="24"/>
        </w:rPr>
        <w:t xml:space="preserve"> aux`</w:t>
      </w:r>
    </w:p>
    <w:p w:rsidR="001B6282" w:rsidRDefault="001B6282" w:rsidP="00915269">
      <w:pPr>
        <w:widowControl w:val="0"/>
        <w:autoSpaceDE w:val="0"/>
        <w:autoSpaceDN w:val="0"/>
        <w:adjustRightInd w:val="0"/>
        <w:spacing w:before="2" w:line="280" w:lineRule="exact"/>
        <w:ind w:left="720"/>
      </w:pPr>
    </w:p>
    <w:p w:rsidR="00FE008B" w:rsidRDefault="00FE008B" w:rsidP="00915269">
      <w:pPr>
        <w:widowControl w:val="0"/>
        <w:autoSpaceDE w:val="0"/>
        <w:autoSpaceDN w:val="0"/>
        <w:adjustRightInd w:val="0"/>
        <w:spacing w:before="2" w:line="280" w:lineRule="exact"/>
        <w:ind w:left="720"/>
      </w:pPr>
      <w:r>
        <w:t>Any implementation of the input-filter should at least cover the scenarios covered by Rye.</w:t>
      </w:r>
    </w:p>
    <w:p w:rsidR="00854C37" w:rsidRDefault="00854C37">
      <w:pPr>
        <w:rPr>
          <w:b/>
          <w:bCs/>
          <w:w w:val="127"/>
          <w:sz w:val="20"/>
          <w:szCs w:val="20"/>
          <w:lang w:val="x-none" w:eastAsia="x-none"/>
        </w:rPr>
      </w:pPr>
      <w:bookmarkStart w:id="18" w:name="_Toc352530186"/>
      <w:r>
        <w:rPr>
          <w:w w:val="127"/>
        </w:rPr>
        <w:br w:type="page"/>
      </w:r>
    </w:p>
    <w:p w:rsidR="00645116" w:rsidRPr="004A0FE7" w:rsidRDefault="00645116" w:rsidP="00645116">
      <w:pPr>
        <w:pStyle w:val="Heading3"/>
        <w:ind w:left="821" w:right="821"/>
        <w:rPr>
          <w:rFonts w:ascii="Times New Roman" w:hAnsi="Times New Roman"/>
          <w:lang w:val="en-US"/>
        </w:rPr>
      </w:pPr>
      <w:r>
        <w:rPr>
          <w:rFonts w:ascii="Times New Roman" w:hAnsi="Times New Roman"/>
          <w:w w:val="127"/>
        </w:rPr>
        <w:lastRenderedPageBreak/>
        <w:t>2.2</w:t>
      </w:r>
      <w:r w:rsidR="00212147">
        <w:rPr>
          <w:rFonts w:ascii="Times New Roman" w:hAnsi="Times New Roman"/>
          <w:w w:val="127"/>
        </w:rPr>
        <w:t>.3</w:t>
      </w:r>
      <w:r w:rsidRPr="006F1937">
        <w:rPr>
          <w:rFonts w:ascii="Times New Roman" w:hAnsi="Times New Roman"/>
        </w:rPr>
        <w:tab/>
      </w:r>
      <w:ins w:id="19" w:author="Michael Dreeling" w:date="2013-01-03T23:04:00Z">
        <w:r>
          <w:rPr>
            <w:rFonts w:ascii="Times New Roman" w:hAnsi="Times New Roman"/>
          </w:rPr>
          <w:t xml:space="preserve">  </w:t>
        </w:r>
      </w:ins>
      <w:r w:rsidR="003B3F9F">
        <w:rPr>
          <w:rFonts w:ascii="Times New Roman" w:hAnsi="Times New Roman"/>
          <w:lang w:val="en-US"/>
        </w:rPr>
        <w:t>output-filter</w:t>
      </w:r>
      <w:bookmarkEnd w:id="18"/>
    </w:p>
    <w:p w:rsidR="00645116" w:rsidRDefault="00645116" w:rsidP="00645116">
      <w:pPr>
        <w:widowControl w:val="0"/>
        <w:autoSpaceDE w:val="0"/>
        <w:autoSpaceDN w:val="0"/>
        <w:adjustRightInd w:val="0"/>
        <w:spacing w:before="2" w:line="280" w:lineRule="exact"/>
        <w:ind w:left="720"/>
        <w:rPr>
          <w:sz w:val="20"/>
          <w:szCs w:val="20"/>
        </w:rPr>
      </w:pPr>
      <w:r>
        <w:rPr>
          <w:sz w:val="20"/>
          <w:szCs w:val="20"/>
        </w:rPr>
        <w:tab/>
      </w:r>
    </w:p>
    <w:p w:rsidR="00645116" w:rsidRDefault="00645116" w:rsidP="00645116">
      <w:pPr>
        <w:widowControl w:val="0"/>
        <w:autoSpaceDE w:val="0"/>
        <w:autoSpaceDN w:val="0"/>
        <w:adjustRightInd w:val="0"/>
        <w:spacing w:before="2" w:line="280" w:lineRule="exact"/>
        <w:ind w:left="720" w:firstLine="720"/>
      </w:pPr>
      <w:r>
        <w:t xml:space="preserve">The purpose of the output filter is to discard erroneous data </w:t>
      </w:r>
      <w:r w:rsidR="003B3F9F">
        <w:t>which would otherwise be queued and displayed on the UI. All data passes through this filter and as such there may need to be many instances of this component.</w:t>
      </w:r>
    </w:p>
    <w:p w:rsidR="00C651B4" w:rsidRDefault="00C651B4" w:rsidP="00645116">
      <w:pPr>
        <w:widowControl w:val="0"/>
        <w:autoSpaceDE w:val="0"/>
        <w:autoSpaceDN w:val="0"/>
        <w:adjustRightInd w:val="0"/>
        <w:spacing w:before="2" w:line="280" w:lineRule="exact"/>
        <w:ind w:left="720" w:firstLine="720"/>
      </w:pPr>
    </w:p>
    <w:p w:rsidR="007E245A" w:rsidRDefault="00C651B4" w:rsidP="00645116">
      <w:pPr>
        <w:widowControl w:val="0"/>
        <w:autoSpaceDE w:val="0"/>
        <w:autoSpaceDN w:val="0"/>
        <w:adjustRightInd w:val="0"/>
        <w:spacing w:before="2" w:line="280" w:lineRule="exact"/>
        <w:ind w:left="720" w:firstLine="720"/>
      </w:pPr>
      <w:r>
        <w:t>The primary function of the output</w:t>
      </w:r>
      <w:r w:rsidR="007E245A">
        <w:t xml:space="preserve"> filter is </w:t>
      </w:r>
      <w:r w:rsidR="00AD7254">
        <w:t>twofold</w:t>
      </w:r>
      <w:r w:rsidR="007E245A">
        <w:t xml:space="preserve"> and should be configurable as follows</w:t>
      </w:r>
    </w:p>
    <w:p w:rsidR="007E245A" w:rsidRDefault="007E245A" w:rsidP="00645116">
      <w:pPr>
        <w:widowControl w:val="0"/>
        <w:autoSpaceDE w:val="0"/>
        <w:autoSpaceDN w:val="0"/>
        <w:adjustRightInd w:val="0"/>
        <w:spacing w:before="2" w:line="280" w:lineRule="exact"/>
        <w:ind w:left="720" w:firstLine="720"/>
      </w:pPr>
    </w:p>
    <w:p w:rsidR="00C651B4" w:rsidRPr="007E245A" w:rsidRDefault="007E245A" w:rsidP="007E245A">
      <w:pPr>
        <w:pStyle w:val="ListParagraph"/>
        <w:widowControl w:val="0"/>
        <w:numPr>
          <w:ilvl w:val="0"/>
          <w:numId w:val="40"/>
        </w:numPr>
        <w:autoSpaceDE w:val="0"/>
        <w:autoSpaceDN w:val="0"/>
        <w:adjustRightInd w:val="0"/>
        <w:spacing w:before="2" w:line="280" w:lineRule="exact"/>
        <w:rPr>
          <w:sz w:val="20"/>
          <w:szCs w:val="20"/>
        </w:rPr>
      </w:pPr>
      <w:r>
        <w:t>Allow the removal any data which the user has specified in their profile. (</w:t>
      </w:r>
      <w:proofErr w:type="spellStart"/>
      <w:r>
        <w:t>i.e</w:t>
      </w:r>
      <w:proofErr w:type="spellEnd"/>
      <w:r>
        <w:t xml:space="preserve"> The removal of lines containing the word INFO)</w:t>
      </w:r>
    </w:p>
    <w:p w:rsidR="007E245A" w:rsidRPr="007E245A" w:rsidRDefault="007E245A" w:rsidP="007E245A">
      <w:pPr>
        <w:pStyle w:val="ListParagraph"/>
        <w:widowControl w:val="0"/>
        <w:numPr>
          <w:ilvl w:val="0"/>
          <w:numId w:val="40"/>
        </w:numPr>
        <w:autoSpaceDE w:val="0"/>
        <w:autoSpaceDN w:val="0"/>
        <w:adjustRightInd w:val="0"/>
        <w:spacing w:before="2" w:line="280" w:lineRule="exact"/>
        <w:rPr>
          <w:sz w:val="20"/>
          <w:szCs w:val="20"/>
        </w:rPr>
      </w:pPr>
      <w:r>
        <w:t>Allow only specific data to pass through (</w:t>
      </w:r>
      <w:proofErr w:type="spellStart"/>
      <w:r>
        <w:t>i.e</w:t>
      </w:r>
      <w:proofErr w:type="spellEnd"/>
      <w:r>
        <w:t xml:space="preserve"> lines only containing the word ERROR)</w:t>
      </w:r>
    </w:p>
    <w:p w:rsidR="00645116" w:rsidRDefault="00645116" w:rsidP="00915269">
      <w:pPr>
        <w:widowControl w:val="0"/>
        <w:autoSpaceDE w:val="0"/>
        <w:autoSpaceDN w:val="0"/>
        <w:adjustRightInd w:val="0"/>
        <w:spacing w:before="2" w:line="280" w:lineRule="exact"/>
        <w:ind w:left="720"/>
      </w:pPr>
    </w:p>
    <w:p w:rsidR="00D2726B" w:rsidRDefault="00D2726B" w:rsidP="00D2726B">
      <w:pPr>
        <w:pStyle w:val="Heading3"/>
        <w:ind w:left="821" w:right="821"/>
        <w:rPr>
          <w:rFonts w:ascii="Times New Roman" w:hAnsi="Times New Roman"/>
          <w:lang w:val="en-US"/>
        </w:rPr>
      </w:pPr>
      <w:bookmarkStart w:id="20" w:name="_Toc352530187"/>
      <w:r>
        <w:rPr>
          <w:rFonts w:ascii="Times New Roman" w:hAnsi="Times New Roman"/>
          <w:w w:val="127"/>
        </w:rPr>
        <w:t>2.2</w:t>
      </w:r>
      <w:r w:rsidR="00212147">
        <w:rPr>
          <w:rFonts w:ascii="Times New Roman" w:hAnsi="Times New Roman"/>
          <w:w w:val="127"/>
        </w:rPr>
        <w:t>.4</w:t>
      </w:r>
      <w:r w:rsidRPr="006F1937">
        <w:rPr>
          <w:rFonts w:ascii="Times New Roman" w:hAnsi="Times New Roman"/>
        </w:rPr>
        <w:tab/>
      </w:r>
      <w:ins w:id="21" w:author="Michael Dreeling" w:date="2013-01-03T23:04:00Z">
        <w:r>
          <w:rPr>
            <w:rFonts w:ascii="Times New Roman" w:hAnsi="Times New Roman"/>
          </w:rPr>
          <w:t xml:space="preserve">  </w:t>
        </w:r>
      </w:ins>
      <w:r w:rsidR="00E37F92">
        <w:rPr>
          <w:rFonts w:ascii="Times New Roman" w:hAnsi="Times New Roman"/>
          <w:lang w:val="en-US"/>
        </w:rPr>
        <w:t>queuing</w:t>
      </w:r>
      <w:r w:rsidR="00212147">
        <w:rPr>
          <w:rFonts w:ascii="Times New Roman" w:hAnsi="Times New Roman"/>
          <w:lang w:val="en-US"/>
        </w:rPr>
        <w:t>-system</w:t>
      </w:r>
      <w:bookmarkEnd w:id="20"/>
    </w:p>
    <w:p w:rsidR="003E2109" w:rsidRPr="004A0FE7" w:rsidRDefault="003E2109" w:rsidP="003E2109">
      <w:pPr>
        <w:pStyle w:val="Heading3"/>
        <w:ind w:left="821" w:right="821"/>
        <w:rPr>
          <w:rFonts w:ascii="Times New Roman" w:hAnsi="Times New Roman"/>
          <w:lang w:val="en-US"/>
        </w:rPr>
      </w:pPr>
      <w:bookmarkStart w:id="22" w:name="_Toc352530188"/>
      <w:r>
        <w:rPr>
          <w:rFonts w:ascii="Times New Roman" w:hAnsi="Times New Roman"/>
          <w:w w:val="127"/>
        </w:rPr>
        <w:t>2.2</w:t>
      </w:r>
      <w:r w:rsidR="00D6272B">
        <w:rPr>
          <w:rFonts w:ascii="Times New Roman" w:hAnsi="Times New Roman"/>
          <w:w w:val="127"/>
        </w:rPr>
        <w:t>.5</w:t>
      </w:r>
      <w:r w:rsidRPr="006F1937">
        <w:rPr>
          <w:rFonts w:ascii="Times New Roman" w:hAnsi="Times New Roman"/>
        </w:rPr>
        <w:tab/>
      </w:r>
      <w:ins w:id="23" w:author="Michael Dreeling" w:date="2013-01-03T23:04:00Z">
        <w:r>
          <w:rPr>
            <w:rFonts w:ascii="Times New Roman" w:hAnsi="Times New Roman"/>
          </w:rPr>
          <w:t xml:space="preserve">  </w:t>
        </w:r>
      </w:ins>
      <w:r>
        <w:rPr>
          <w:rFonts w:ascii="Times New Roman" w:hAnsi="Times New Roman"/>
          <w:lang w:val="en-US"/>
        </w:rPr>
        <w:t>profile-manager</w:t>
      </w:r>
      <w:bookmarkEnd w:id="22"/>
    </w:p>
    <w:p w:rsidR="003E2109" w:rsidRPr="004A0FE7" w:rsidRDefault="003E2109" w:rsidP="003E2109">
      <w:pPr>
        <w:pStyle w:val="Heading3"/>
        <w:ind w:left="821" w:right="821"/>
        <w:rPr>
          <w:rFonts w:ascii="Times New Roman" w:hAnsi="Times New Roman"/>
          <w:lang w:val="en-US"/>
        </w:rPr>
      </w:pPr>
      <w:bookmarkStart w:id="24" w:name="_Toc352530189"/>
      <w:r>
        <w:rPr>
          <w:rFonts w:ascii="Times New Roman" w:hAnsi="Times New Roman"/>
          <w:w w:val="127"/>
        </w:rPr>
        <w:t>2.2</w:t>
      </w:r>
      <w:r w:rsidR="00D6272B">
        <w:rPr>
          <w:rFonts w:ascii="Times New Roman" w:hAnsi="Times New Roman"/>
          <w:w w:val="127"/>
        </w:rPr>
        <w:t>.6</w:t>
      </w:r>
      <w:r w:rsidRPr="006F1937">
        <w:rPr>
          <w:rFonts w:ascii="Times New Roman" w:hAnsi="Times New Roman"/>
        </w:rPr>
        <w:tab/>
      </w:r>
      <w:ins w:id="25" w:author="Michael Dreeling" w:date="2013-01-03T23:04:00Z">
        <w:r>
          <w:rPr>
            <w:rFonts w:ascii="Times New Roman" w:hAnsi="Times New Roman"/>
          </w:rPr>
          <w:t xml:space="preserve">  </w:t>
        </w:r>
      </w:ins>
      <w:r>
        <w:rPr>
          <w:rFonts w:ascii="Times New Roman" w:hAnsi="Times New Roman"/>
          <w:lang w:val="en-US"/>
        </w:rPr>
        <w:t>rest-data-access</w:t>
      </w:r>
      <w:bookmarkEnd w:id="24"/>
    </w:p>
    <w:p w:rsidR="003E2109" w:rsidRPr="004A0FE7" w:rsidRDefault="003E2109" w:rsidP="003E2109">
      <w:pPr>
        <w:pStyle w:val="Heading3"/>
        <w:ind w:left="821" w:right="821"/>
        <w:rPr>
          <w:rFonts w:ascii="Times New Roman" w:hAnsi="Times New Roman"/>
          <w:lang w:val="en-US"/>
        </w:rPr>
      </w:pPr>
      <w:bookmarkStart w:id="26" w:name="_Toc352530190"/>
      <w:r>
        <w:rPr>
          <w:rFonts w:ascii="Times New Roman" w:hAnsi="Times New Roman"/>
          <w:w w:val="127"/>
        </w:rPr>
        <w:t>2.2</w:t>
      </w:r>
      <w:r w:rsidR="00D6272B">
        <w:rPr>
          <w:rFonts w:ascii="Times New Roman" w:hAnsi="Times New Roman"/>
          <w:w w:val="127"/>
        </w:rPr>
        <w:t>.7</w:t>
      </w:r>
      <w:r w:rsidRPr="006F1937">
        <w:rPr>
          <w:rFonts w:ascii="Times New Roman" w:hAnsi="Times New Roman"/>
        </w:rPr>
        <w:tab/>
      </w:r>
      <w:ins w:id="27" w:author="Michael Dreeling" w:date="2013-01-03T23:04:00Z">
        <w:r>
          <w:rPr>
            <w:rFonts w:ascii="Times New Roman" w:hAnsi="Times New Roman"/>
          </w:rPr>
          <w:t xml:space="preserve">  </w:t>
        </w:r>
      </w:ins>
      <w:r>
        <w:rPr>
          <w:rFonts w:ascii="Times New Roman" w:hAnsi="Times New Roman"/>
          <w:lang w:val="en-US"/>
        </w:rPr>
        <w:t>queue-reader</w:t>
      </w:r>
      <w:bookmarkEnd w:id="26"/>
    </w:p>
    <w:p w:rsidR="003F613D" w:rsidRDefault="003E2109" w:rsidP="003E2109">
      <w:pPr>
        <w:pStyle w:val="Heading3"/>
        <w:ind w:left="821" w:right="821"/>
        <w:rPr>
          <w:rFonts w:ascii="Times New Roman" w:hAnsi="Times New Roman"/>
          <w:lang w:val="en-US"/>
        </w:rPr>
      </w:pPr>
      <w:bookmarkStart w:id="28" w:name="_Toc352530191"/>
      <w:r>
        <w:rPr>
          <w:rFonts w:ascii="Times New Roman" w:hAnsi="Times New Roman"/>
          <w:w w:val="127"/>
        </w:rPr>
        <w:t>2.2</w:t>
      </w:r>
      <w:r w:rsidR="00D6272B">
        <w:rPr>
          <w:rFonts w:ascii="Times New Roman" w:hAnsi="Times New Roman"/>
          <w:w w:val="127"/>
        </w:rPr>
        <w:t>.8</w:t>
      </w:r>
      <w:r w:rsidRPr="006F1937">
        <w:rPr>
          <w:rFonts w:ascii="Times New Roman" w:hAnsi="Times New Roman"/>
        </w:rPr>
        <w:tab/>
      </w:r>
      <w:ins w:id="29" w:author="Michael Dreeling" w:date="2013-01-03T23:04:00Z">
        <w:r>
          <w:rPr>
            <w:rFonts w:ascii="Times New Roman" w:hAnsi="Times New Roman"/>
          </w:rPr>
          <w:t xml:space="preserve">  </w:t>
        </w:r>
      </w:ins>
      <w:proofErr w:type="spellStart"/>
      <w:r w:rsidR="00AB0E3B">
        <w:rPr>
          <w:rFonts w:ascii="Times New Roman" w:hAnsi="Times New Roman"/>
          <w:lang w:val="en-US"/>
        </w:rPr>
        <w:t>ui</w:t>
      </w:r>
      <w:proofErr w:type="spellEnd"/>
      <w:r w:rsidR="00AB0E3B">
        <w:rPr>
          <w:rFonts w:ascii="Times New Roman" w:hAnsi="Times New Roman"/>
          <w:lang w:val="en-US"/>
        </w:rPr>
        <w:t>-dashboard</w:t>
      </w:r>
      <w:bookmarkEnd w:id="28"/>
    </w:p>
    <w:p w:rsidR="003F613D" w:rsidRDefault="003F613D">
      <w:r>
        <w:br w:type="page"/>
      </w:r>
    </w:p>
    <w:p w:rsidR="00016FEA" w:rsidRDefault="00016FEA"/>
    <w:p w:rsidR="00016FEA" w:rsidRDefault="00016FEA">
      <w:pPr>
        <w:rPr>
          <w:b/>
          <w:bCs/>
          <w:sz w:val="20"/>
          <w:szCs w:val="20"/>
          <w:lang w:eastAsia="x-none"/>
        </w:rPr>
      </w:pPr>
      <w:r w:rsidRPr="00016FEA">
        <w:rPr>
          <w:b/>
          <w:bCs/>
          <w:sz w:val="20"/>
          <w:szCs w:val="20"/>
          <w:lang w:eastAsia="x-none"/>
        </w:rPr>
        <w:t>http://www.psc.edu/index.php/hpn-ssh</w:t>
      </w:r>
    </w:p>
    <w:p w:rsidR="003E2109" w:rsidRPr="003F613D" w:rsidRDefault="003F613D" w:rsidP="003F613D">
      <w:pPr>
        <w:pStyle w:val="Heading1"/>
        <w:ind w:firstLine="720"/>
        <w:rPr>
          <w:lang w:val="en-US"/>
        </w:rPr>
      </w:pPr>
      <w:r>
        <w:rPr>
          <w:spacing w:val="-49"/>
          <w:lang w:val="en-US"/>
        </w:rPr>
        <w:t>3</w:t>
      </w:r>
      <w:r w:rsidRPr="006F1937">
        <w:rPr>
          <w:spacing w:val="-49"/>
        </w:rPr>
        <w:t xml:space="preserve"> </w:t>
      </w:r>
      <w:r w:rsidRPr="006F1937">
        <w:tab/>
      </w:r>
      <w:r>
        <w:rPr>
          <w:w w:val="124"/>
          <w:lang w:val="en-US"/>
        </w:rPr>
        <w:t>Literature Review</w:t>
      </w:r>
    </w:p>
    <w:p w:rsidR="003E2109" w:rsidRPr="003E2109" w:rsidRDefault="003E2109" w:rsidP="003E2109">
      <w:pPr>
        <w:rPr>
          <w:lang w:eastAsia="x-none"/>
        </w:rPr>
      </w:pPr>
    </w:p>
    <w:p w:rsidR="00D2726B" w:rsidRDefault="00645116" w:rsidP="00915269">
      <w:pPr>
        <w:widowControl w:val="0"/>
        <w:autoSpaceDE w:val="0"/>
        <w:autoSpaceDN w:val="0"/>
        <w:adjustRightInd w:val="0"/>
        <w:spacing w:before="2" w:line="280" w:lineRule="exact"/>
        <w:ind w:left="720"/>
        <w:rPr>
          <w:sz w:val="20"/>
          <w:szCs w:val="20"/>
        </w:rPr>
      </w:pPr>
      <w:r>
        <w:rPr>
          <w:sz w:val="20"/>
          <w:szCs w:val="20"/>
        </w:rPr>
        <w:tab/>
      </w:r>
    </w:p>
    <w:sectPr w:rsidR="00D2726B">
      <w:pgSz w:w="11900" w:h="16840"/>
      <w:pgMar w:top="158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92B"/>
    <w:multiLevelType w:val="hybridMultilevel"/>
    <w:tmpl w:val="8FF65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8D44B9"/>
    <w:multiLevelType w:val="multilevel"/>
    <w:tmpl w:val="4B58DF48"/>
    <w:lvl w:ilvl="0">
      <w:start w:val="1"/>
      <w:numFmt w:val="decimal"/>
      <w:lvlText w:val="%1."/>
      <w:lvlJc w:val="left"/>
      <w:pPr>
        <w:ind w:left="1176" w:hanging="360"/>
      </w:pPr>
      <w:rPr>
        <w:rFonts w:hint="default"/>
      </w:rPr>
    </w:lvl>
    <w:lvl w:ilvl="1">
      <w:start w:val="1"/>
      <w:numFmt w:val="decimal"/>
      <w:isLgl/>
      <w:lvlText w:val="%1.%2"/>
      <w:lvlJc w:val="left"/>
      <w:pPr>
        <w:ind w:left="1436" w:hanging="615"/>
      </w:pPr>
      <w:rPr>
        <w:rFonts w:hint="default"/>
        <w:w w:val="100"/>
      </w:rPr>
    </w:lvl>
    <w:lvl w:ilvl="2">
      <w:start w:val="1"/>
      <w:numFmt w:val="decimal"/>
      <w:isLgl/>
      <w:lvlText w:val="%1.%2.%3"/>
      <w:lvlJc w:val="left"/>
      <w:pPr>
        <w:ind w:left="1546" w:hanging="720"/>
      </w:pPr>
      <w:rPr>
        <w:rFonts w:hint="default"/>
        <w:w w:val="100"/>
      </w:rPr>
    </w:lvl>
    <w:lvl w:ilvl="3">
      <w:start w:val="1"/>
      <w:numFmt w:val="decimal"/>
      <w:isLgl/>
      <w:lvlText w:val="%1.%2.%3.%4"/>
      <w:lvlJc w:val="left"/>
      <w:pPr>
        <w:ind w:left="1551" w:hanging="720"/>
      </w:pPr>
      <w:rPr>
        <w:rFonts w:hint="default"/>
        <w:w w:val="100"/>
      </w:rPr>
    </w:lvl>
    <w:lvl w:ilvl="4">
      <w:start w:val="1"/>
      <w:numFmt w:val="decimal"/>
      <w:isLgl/>
      <w:lvlText w:val="%1.%2.%3.%4.%5"/>
      <w:lvlJc w:val="left"/>
      <w:pPr>
        <w:ind w:left="1916" w:hanging="1080"/>
      </w:pPr>
      <w:rPr>
        <w:rFonts w:hint="default"/>
        <w:w w:val="100"/>
      </w:rPr>
    </w:lvl>
    <w:lvl w:ilvl="5">
      <w:start w:val="1"/>
      <w:numFmt w:val="decimal"/>
      <w:isLgl/>
      <w:lvlText w:val="%1.%2.%3.%4.%5.%6"/>
      <w:lvlJc w:val="left"/>
      <w:pPr>
        <w:ind w:left="1921" w:hanging="1080"/>
      </w:pPr>
      <w:rPr>
        <w:rFonts w:hint="default"/>
        <w:w w:val="100"/>
      </w:rPr>
    </w:lvl>
    <w:lvl w:ilvl="6">
      <w:start w:val="1"/>
      <w:numFmt w:val="decimal"/>
      <w:isLgl/>
      <w:lvlText w:val="%1.%2.%3.%4.%5.%6.%7"/>
      <w:lvlJc w:val="left"/>
      <w:pPr>
        <w:ind w:left="2286" w:hanging="1440"/>
      </w:pPr>
      <w:rPr>
        <w:rFonts w:hint="default"/>
        <w:w w:val="100"/>
      </w:rPr>
    </w:lvl>
    <w:lvl w:ilvl="7">
      <w:start w:val="1"/>
      <w:numFmt w:val="decimal"/>
      <w:isLgl/>
      <w:lvlText w:val="%1.%2.%3.%4.%5.%6.%7.%8"/>
      <w:lvlJc w:val="left"/>
      <w:pPr>
        <w:ind w:left="2291" w:hanging="1440"/>
      </w:pPr>
      <w:rPr>
        <w:rFonts w:hint="default"/>
        <w:w w:val="100"/>
      </w:rPr>
    </w:lvl>
    <w:lvl w:ilvl="8">
      <w:start w:val="1"/>
      <w:numFmt w:val="decimal"/>
      <w:isLgl/>
      <w:lvlText w:val="%1.%2.%3.%4.%5.%6.%7.%8.%9"/>
      <w:lvlJc w:val="left"/>
      <w:pPr>
        <w:ind w:left="2296" w:hanging="1440"/>
      </w:pPr>
      <w:rPr>
        <w:rFonts w:hint="default"/>
        <w:w w:val="100"/>
      </w:rPr>
    </w:lvl>
  </w:abstractNum>
  <w:abstractNum w:abstractNumId="2">
    <w:nsid w:val="1539532E"/>
    <w:multiLevelType w:val="hybridMultilevel"/>
    <w:tmpl w:val="8F32D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AE7A8F"/>
    <w:multiLevelType w:val="hybridMultilevel"/>
    <w:tmpl w:val="1CC403F8"/>
    <w:lvl w:ilvl="0" w:tplc="0409000F">
      <w:start w:val="1"/>
      <w:numFmt w:val="decimal"/>
      <w:lvlText w:val="%1."/>
      <w:lvlJc w:val="left"/>
      <w:pPr>
        <w:ind w:left="1181" w:hanging="360"/>
      </w:p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4">
    <w:nsid w:val="16BF5BA5"/>
    <w:multiLevelType w:val="hybridMultilevel"/>
    <w:tmpl w:val="21C8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FE7187"/>
    <w:multiLevelType w:val="multilevel"/>
    <w:tmpl w:val="2A767D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46B5E29"/>
    <w:multiLevelType w:val="hybridMultilevel"/>
    <w:tmpl w:val="3352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E409F4"/>
    <w:multiLevelType w:val="hybridMultilevel"/>
    <w:tmpl w:val="8EACFCC8"/>
    <w:lvl w:ilvl="0" w:tplc="C7269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2B4BAE"/>
    <w:multiLevelType w:val="hybridMultilevel"/>
    <w:tmpl w:val="148A6284"/>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86ADF"/>
    <w:multiLevelType w:val="hybridMultilevel"/>
    <w:tmpl w:val="9BFCA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736EC"/>
    <w:multiLevelType w:val="hybridMultilevel"/>
    <w:tmpl w:val="8FC4E5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1">
    <w:nsid w:val="2B57610A"/>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2">
    <w:nsid w:val="35BD5CC7"/>
    <w:multiLevelType w:val="hybridMultilevel"/>
    <w:tmpl w:val="19229E40"/>
    <w:lvl w:ilvl="0" w:tplc="C840B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F6DEE"/>
    <w:multiLevelType w:val="hybridMultilevel"/>
    <w:tmpl w:val="B5C009B2"/>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14">
    <w:nsid w:val="3B30629B"/>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15">
    <w:nsid w:val="3F665FFD"/>
    <w:multiLevelType w:val="hybridMultilevel"/>
    <w:tmpl w:val="6AF806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6">
    <w:nsid w:val="41744593"/>
    <w:multiLevelType w:val="hybridMultilevel"/>
    <w:tmpl w:val="A446C09C"/>
    <w:lvl w:ilvl="0" w:tplc="04090001">
      <w:start w:val="1"/>
      <w:numFmt w:val="bullet"/>
      <w:lvlText w:val=""/>
      <w:lvlJc w:val="left"/>
      <w:pPr>
        <w:ind w:left="1835" w:hanging="360"/>
      </w:pPr>
      <w:rPr>
        <w:rFonts w:ascii="Symbol" w:hAnsi="Symbol" w:hint="default"/>
      </w:rPr>
    </w:lvl>
    <w:lvl w:ilvl="1" w:tplc="04090003" w:tentative="1">
      <w:start w:val="1"/>
      <w:numFmt w:val="bullet"/>
      <w:lvlText w:val="o"/>
      <w:lvlJc w:val="left"/>
      <w:pPr>
        <w:ind w:left="2555" w:hanging="360"/>
      </w:pPr>
      <w:rPr>
        <w:rFonts w:ascii="Courier New" w:hAnsi="Courier New" w:cs="Courier New" w:hint="default"/>
      </w:rPr>
    </w:lvl>
    <w:lvl w:ilvl="2" w:tplc="04090005" w:tentative="1">
      <w:start w:val="1"/>
      <w:numFmt w:val="bullet"/>
      <w:lvlText w:val=""/>
      <w:lvlJc w:val="left"/>
      <w:pPr>
        <w:ind w:left="3275" w:hanging="360"/>
      </w:pPr>
      <w:rPr>
        <w:rFonts w:ascii="Wingdings" w:hAnsi="Wingdings" w:hint="default"/>
      </w:rPr>
    </w:lvl>
    <w:lvl w:ilvl="3" w:tplc="04090001" w:tentative="1">
      <w:start w:val="1"/>
      <w:numFmt w:val="bullet"/>
      <w:lvlText w:val=""/>
      <w:lvlJc w:val="left"/>
      <w:pPr>
        <w:ind w:left="3995" w:hanging="360"/>
      </w:pPr>
      <w:rPr>
        <w:rFonts w:ascii="Symbol" w:hAnsi="Symbol" w:hint="default"/>
      </w:rPr>
    </w:lvl>
    <w:lvl w:ilvl="4" w:tplc="04090003" w:tentative="1">
      <w:start w:val="1"/>
      <w:numFmt w:val="bullet"/>
      <w:lvlText w:val="o"/>
      <w:lvlJc w:val="left"/>
      <w:pPr>
        <w:ind w:left="4715" w:hanging="360"/>
      </w:pPr>
      <w:rPr>
        <w:rFonts w:ascii="Courier New" w:hAnsi="Courier New" w:cs="Courier New" w:hint="default"/>
      </w:rPr>
    </w:lvl>
    <w:lvl w:ilvl="5" w:tplc="04090005" w:tentative="1">
      <w:start w:val="1"/>
      <w:numFmt w:val="bullet"/>
      <w:lvlText w:val=""/>
      <w:lvlJc w:val="left"/>
      <w:pPr>
        <w:ind w:left="5435" w:hanging="360"/>
      </w:pPr>
      <w:rPr>
        <w:rFonts w:ascii="Wingdings" w:hAnsi="Wingdings" w:hint="default"/>
      </w:rPr>
    </w:lvl>
    <w:lvl w:ilvl="6" w:tplc="04090001" w:tentative="1">
      <w:start w:val="1"/>
      <w:numFmt w:val="bullet"/>
      <w:lvlText w:val=""/>
      <w:lvlJc w:val="left"/>
      <w:pPr>
        <w:ind w:left="6155" w:hanging="360"/>
      </w:pPr>
      <w:rPr>
        <w:rFonts w:ascii="Symbol" w:hAnsi="Symbol" w:hint="default"/>
      </w:rPr>
    </w:lvl>
    <w:lvl w:ilvl="7" w:tplc="04090003" w:tentative="1">
      <w:start w:val="1"/>
      <w:numFmt w:val="bullet"/>
      <w:lvlText w:val="o"/>
      <w:lvlJc w:val="left"/>
      <w:pPr>
        <w:ind w:left="6875" w:hanging="360"/>
      </w:pPr>
      <w:rPr>
        <w:rFonts w:ascii="Courier New" w:hAnsi="Courier New" w:cs="Courier New" w:hint="default"/>
      </w:rPr>
    </w:lvl>
    <w:lvl w:ilvl="8" w:tplc="04090005" w:tentative="1">
      <w:start w:val="1"/>
      <w:numFmt w:val="bullet"/>
      <w:lvlText w:val=""/>
      <w:lvlJc w:val="left"/>
      <w:pPr>
        <w:ind w:left="7595" w:hanging="360"/>
      </w:pPr>
      <w:rPr>
        <w:rFonts w:ascii="Wingdings" w:hAnsi="Wingdings" w:hint="default"/>
      </w:rPr>
    </w:lvl>
  </w:abstractNum>
  <w:abstractNum w:abstractNumId="17">
    <w:nsid w:val="42876E08"/>
    <w:multiLevelType w:val="hybridMultilevel"/>
    <w:tmpl w:val="0804F712"/>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8">
    <w:nsid w:val="459816C3"/>
    <w:multiLevelType w:val="hybridMultilevel"/>
    <w:tmpl w:val="BFA47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04A7D"/>
    <w:multiLevelType w:val="hybridMultilevel"/>
    <w:tmpl w:val="D924F19E"/>
    <w:lvl w:ilvl="0" w:tplc="950C920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0">
    <w:nsid w:val="46FD22AB"/>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1">
    <w:nsid w:val="474A1893"/>
    <w:multiLevelType w:val="hybridMultilevel"/>
    <w:tmpl w:val="E41CAC5C"/>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2">
    <w:nsid w:val="49CF435B"/>
    <w:multiLevelType w:val="hybridMultilevel"/>
    <w:tmpl w:val="5A0AB79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3">
    <w:nsid w:val="4C5F1E78"/>
    <w:multiLevelType w:val="hybridMultilevel"/>
    <w:tmpl w:val="1F8474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87411"/>
    <w:multiLevelType w:val="hybridMultilevel"/>
    <w:tmpl w:val="CD42E4D6"/>
    <w:lvl w:ilvl="0" w:tplc="8A28C5B2">
      <w:start w:val="1"/>
      <w:numFmt w:val="decimal"/>
      <w:lvlText w:val="%1."/>
      <w:lvlJc w:val="left"/>
      <w:pPr>
        <w:ind w:left="2001" w:hanging="360"/>
      </w:pPr>
      <w:rPr>
        <w:rFonts w:hint="default"/>
      </w:r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25">
    <w:nsid w:val="502969BB"/>
    <w:multiLevelType w:val="multilevel"/>
    <w:tmpl w:val="95767736"/>
    <w:lvl w:ilvl="0">
      <w:start w:val="1"/>
      <w:numFmt w:val="decimal"/>
      <w:lvlText w:val="%1."/>
      <w:lvlJc w:val="left"/>
      <w:pPr>
        <w:ind w:left="1181" w:hanging="360"/>
      </w:p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26">
    <w:nsid w:val="52431E11"/>
    <w:multiLevelType w:val="hybridMultilevel"/>
    <w:tmpl w:val="46C4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845623"/>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8">
    <w:nsid w:val="5B730B18"/>
    <w:multiLevelType w:val="hybridMultilevel"/>
    <w:tmpl w:val="A496BEB0"/>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9">
    <w:nsid w:val="5DE277DC"/>
    <w:multiLevelType w:val="hybridMultilevel"/>
    <w:tmpl w:val="55B2ECE6"/>
    <w:lvl w:ilvl="0" w:tplc="336C35A4">
      <w:start w:val="1"/>
      <w:numFmt w:val="decimal"/>
      <w:lvlText w:val="%1."/>
      <w:lvlJc w:val="left"/>
      <w:pPr>
        <w:ind w:left="1181" w:hanging="360"/>
      </w:pPr>
      <w:rPr>
        <w:rFonts w:hint="default"/>
      </w:r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0">
    <w:nsid w:val="5F3718F3"/>
    <w:multiLevelType w:val="hybridMultilevel"/>
    <w:tmpl w:val="C67290A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1">
    <w:nsid w:val="665222F8"/>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2">
    <w:nsid w:val="66F771F6"/>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3">
    <w:nsid w:val="67253A4B"/>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4">
    <w:nsid w:val="71EA7FA5"/>
    <w:multiLevelType w:val="hybridMultilevel"/>
    <w:tmpl w:val="45B492F0"/>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606B2A"/>
    <w:multiLevelType w:val="hybridMultilevel"/>
    <w:tmpl w:val="CBFAB54E"/>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36">
    <w:nsid w:val="761E35EE"/>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37">
    <w:nsid w:val="7765347F"/>
    <w:multiLevelType w:val="hybridMultilevel"/>
    <w:tmpl w:val="F252FEF2"/>
    <w:lvl w:ilvl="0" w:tplc="8A28C5B2">
      <w:start w:val="1"/>
      <w:numFmt w:val="decimal"/>
      <w:lvlText w:val="%1."/>
      <w:lvlJc w:val="left"/>
      <w:pPr>
        <w:ind w:left="2317" w:hanging="360"/>
      </w:pPr>
      <w:rPr>
        <w:rFonts w:hint="default"/>
      </w:rPr>
    </w:lvl>
    <w:lvl w:ilvl="1" w:tplc="04090019" w:tentative="1">
      <w:start w:val="1"/>
      <w:numFmt w:val="lowerLetter"/>
      <w:lvlText w:val="%2."/>
      <w:lvlJc w:val="left"/>
      <w:pPr>
        <w:ind w:left="3037" w:hanging="360"/>
      </w:pPr>
    </w:lvl>
    <w:lvl w:ilvl="2" w:tplc="0409001B" w:tentative="1">
      <w:start w:val="1"/>
      <w:numFmt w:val="lowerRoman"/>
      <w:lvlText w:val="%3."/>
      <w:lvlJc w:val="right"/>
      <w:pPr>
        <w:ind w:left="3757" w:hanging="180"/>
      </w:pPr>
    </w:lvl>
    <w:lvl w:ilvl="3" w:tplc="0409000F" w:tentative="1">
      <w:start w:val="1"/>
      <w:numFmt w:val="decimal"/>
      <w:lvlText w:val="%4."/>
      <w:lvlJc w:val="left"/>
      <w:pPr>
        <w:ind w:left="4477" w:hanging="360"/>
      </w:pPr>
    </w:lvl>
    <w:lvl w:ilvl="4" w:tplc="04090019" w:tentative="1">
      <w:start w:val="1"/>
      <w:numFmt w:val="lowerLetter"/>
      <w:lvlText w:val="%5."/>
      <w:lvlJc w:val="left"/>
      <w:pPr>
        <w:ind w:left="5197" w:hanging="360"/>
      </w:pPr>
    </w:lvl>
    <w:lvl w:ilvl="5" w:tplc="0409001B" w:tentative="1">
      <w:start w:val="1"/>
      <w:numFmt w:val="lowerRoman"/>
      <w:lvlText w:val="%6."/>
      <w:lvlJc w:val="right"/>
      <w:pPr>
        <w:ind w:left="5917" w:hanging="180"/>
      </w:pPr>
    </w:lvl>
    <w:lvl w:ilvl="6" w:tplc="0409000F" w:tentative="1">
      <w:start w:val="1"/>
      <w:numFmt w:val="decimal"/>
      <w:lvlText w:val="%7."/>
      <w:lvlJc w:val="left"/>
      <w:pPr>
        <w:ind w:left="6637" w:hanging="360"/>
      </w:pPr>
    </w:lvl>
    <w:lvl w:ilvl="7" w:tplc="04090019" w:tentative="1">
      <w:start w:val="1"/>
      <w:numFmt w:val="lowerLetter"/>
      <w:lvlText w:val="%8."/>
      <w:lvlJc w:val="left"/>
      <w:pPr>
        <w:ind w:left="7357" w:hanging="360"/>
      </w:pPr>
    </w:lvl>
    <w:lvl w:ilvl="8" w:tplc="0409001B" w:tentative="1">
      <w:start w:val="1"/>
      <w:numFmt w:val="lowerRoman"/>
      <w:lvlText w:val="%9."/>
      <w:lvlJc w:val="right"/>
      <w:pPr>
        <w:ind w:left="8077" w:hanging="180"/>
      </w:pPr>
    </w:lvl>
  </w:abstractNum>
  <w:abstractNum w:abstractNumId="38">
    <w:nsid w:val="78662244"/>
    <w:multiLevelType w:val="hybridMultilevel"/>
    <w:tmpl w:val="96B4111E"/>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229BF"/>
    <w:multiLevelType w:val="multilevel"/>
    <w:tmpl w:val="9576773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F066157"/>
    <w:multiLevelType w:val="multilevel"/>
    <w:tmpl w:val="05D64CA8"/>
    <w:lvl w:ilvl="0">
      <w:start w:val="1"/>
      <w:numFmt w:val="decimal"/>
      <w:lvlText w:val="%1."/>
      <w:lvlJc w:val="left"/>
      <w:pPr>
        <w:ind w:left="1080" w:hanging="360"/>
      </w:pPr>
      <w:rPr>
        <w:rFonts w:hint="default"/>
        <w:sz w:val="24"/>
        <w:szCs w:val="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15"/>
  </w:num>
  <w:num w:numId="3">
    <w:abstractNumId w:val="10"/>
  </w:num>
  <w:num w:numId="4">
    <w:abstractNumId w:val="30"/>
  </w:num>
  <w:num w:numId="5">
    <w:abstractNumId w:val="13"/>
  </w:num>
  <w:num w:numId="6">
    <w:abstractNumId w:val="19"/>
  </w:num>
  <w:num w:numId="7">
    <w:abstractNumId w:val="12"/>
  </w:num>
  <w:num w:numId="8">
    <w:abstractNumId w:val="34"/>
  </w:num>
  <w:num w:numId="9">
    <w:abstractNumId w:val="21"/>
  </w:num>
  <w:num w:numId="10">
    <w:abstractNumId w:val="38"/>
  </w:num>
  <w:num w:numId="11">
    <w:abstractNumId w:val="37"/>
  </w:num>
  <w:num w:numId="12">
    <w:abstractNumId w:val="8"/>
  </w:num>
  <w:num w:numId="13">
    <w:abstractNumId w:val="31"/>
  </w:num>
  <w:num w:numId="14">
    <w:abstractNumId w:val="20"/>
  </w:num>
  <w:num w:numId="15">
    <w:abstractNumId w:val="24"/>
  </w:num>
  <w:num w:numId="16">
    <w:abstractNumId w:val="18"/>
  </w:num>
  <w:num w:numId="17">
    <w:abstractNumId w:val="9"/>
  </w:num>
  <w:num w:numId="18">
    <w:abstractNumId w:val="23"/>
  </w:num>
  <w:num w:numId="19">
    <w:abstractNumId w:val="39"/>
  </w:num>
  <w:num w:numId="20">
    <w:abstractNumId w:val="25"/>
  </w:num>
  <w:num w:numId="21">
    <w:abstractNumId w:val="29"/>
  </w:num>
  <w:num w:numId="22">
    <w:abstractNumId w:val="14"/>
  </w:num>
  <w:num w:numId="23">
    <w:abstractNumId w:val="36"/>
  </w:num>
  <w:num w:numId="24">
    <w:abstractNumId w:val="7"/>
  </w:num>
  <w:num w:numId="25">
    <w:abstractNumId w:val="40"/>
  </w:num>
  <w:num w:numId="26">
    <w:abstractNumId w:val="32"/>
  </w:num>
  <w:num w:numId="27">
    <w:abstractNumId w:val="33"/>
  </w:num>
  <w:num w:numId="28">
    <w:abstractNumId w:val="3"/>
  </w:num>
  <w:num w:numId="29">
    <w:abstractNumId w:val="27"/>
  </w:num>
  <w:num w:numId="30">
    <w:abstractNumId w:val="11"/>
  </w:num>
  <w:num w:numId="31">
    <w:abstractNumId w:val="16"/>
  </w:num>
  <w:num w:numId="32">
    <w:abstractNumId w:val="35"/>
  </w:num>
  <w:num w:numId="33">
    <w:abstractNumId w:val="17"/>
  </w:num>
  <w:num w:numId="34">
    <w:abstractNumId w:val="4"/>
  </w:num>
  <w:num w:numId="35">
    <w:abstractNumId w:val="2"/>
  </w:num>
  <w:num w:numId="36">
    <w:abstractNumId w:val="26"/>
  </w:num>
  <w:num w:numId="37">
    <w:abstractNumId w:val="0"/>
  </w:num>
  <w:num w:numId="38">
    <w:abstractNumId w:val="5"/>
  </w:num>
  <w:num w:numId="39">
    <w:abstractNumId w:val="28"/>
  </w:num>
  <w:num w:numId="40">
    <w:abstractNumId w:val="2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73"/>
    <w:rsid w:val="00005DA6"/>
    <w:rsid w:val="00010CF8"/>
    <w:rsid w:val="00012277"/>
    <w:rsid w:val="00012D58"/>
    <w:rsid w:val="00014D8A"/>
    <w:rsid w:val="00016FEA"/>
    <w:rsid w:val="000178F5"/>
    <w:rsid w:val="0002272C"/>
    <w:rsid w:val="000239B7"/>
    <w:rsid w:val="000245EE"/>
    <w:rsid w:val="00043E74"/>
    <w:rsid w:val="0005505B"/>
    <w:rsid w:val="00064B26"/>
    <w:rsid w:val="00071064"/>
    <w:rsid w:val="00072F76"/>
    <w:rsid w:val="00080C9A"/>
    <w:rsid w:val="00081EEA"/>
    <w:rsid w:val="00085CC3"/>
    <w:rsid w:val="00086931"/>
    <w:rsid w:val="000924F4"/>
    <w:rsid w:val="00096882"/>
    <w:rsid w:val="000A39D8"/>
    <w:rsid w:val="000A67EE"/>
    <w:rsid w:val="000B40B0"/>
    <w:rsid w:val="000C169D"/>
    <w:rsid w:val="000C46B5"/>
    <w:rsid w:val="000D3045"/>
    <w:rsid w:val="000E294B"/>
    <w:rsid w:val="000E687A"/>
    <w:rsid w:val="001211E1"/>
    <w:rsid w:val="00131B61"/>
    <w:rsid w:val="00154D02"/>
    <w:rsid w:val="00174C03"/>
    <w:rsid w:val="0017620A"/>
    <w:rsid w:val="00177618"/>
    <w:rsid w:val="00183EF1"/>
    <w:rsid w:val="001931CB"/>
    <w:rsid w:val="001A0266"/>
    <w:rsid w:val="001A6BED"/>
    <w:rsid w:val="001A6C66"/>
    <w:rsid w:val="001B2044"/>
    <w:rsid w:val="001B6282"/>
    <w:rsid w:val="001C1834"/>
    <w:rsid w:val="001D56A3"/>
    <w:rsid w:val="001E068C"/>
    <w:rsid w:val="001E49A1"/>
    <w:rsid w:val="001E4C50"/>
    <w:rsid w:val="001E7DF3"/>
    <w:rsid w:val="001F238E"/>
    <w:rsid w:val="00204DDF"/>
    <w:rsid w:val="00210642"/>
    <w:rsid w:val="00212147"/>
    <w:rsid w:val="00216673"/>
    <w:rsid w:val="00226185"/>
    <w:rsid w:val="0024529A"/>
    <w:rsid w:val="00245ACA"/>
    <w:rsid w:val="00251573"/>
    <w:rsid w:val="00251784"/>
    <w:rsid w:val="00253036"/>
    <w:rsid w:val="00263250"/>
    <w:rsid w:val="0026390F"/>
    <w:rsid w:val="002739EC"/>
    <w:rsid w:val="002843FA"/>
    <w:rsid w:val="002909A3"/>
    <w:rsid w:val="00291E5A"/>
    <w:rsid w:val="00291ED2"/>
    <w:rsid w:val="002A046E"/>
    <w:rsid w:val="002A3F79"/>
    <w:rsid w:val="002A70DF"/>
    <w:rsid w:val="002A7AF7"/>
    <w:rsid w:val="002B2600"/>
    <w:rsid w:val="002D154B"/>
    <w:rsid w:val="002D4015"/>
    <w:rsid w:val="002D489E"/>
    <w:rsid w:val="002D4A3D"/>
    <w:rsid w:val="002E4DE9"/>
    <w:rsid w:val="00302127"/>
    <w:rsid w:val="0031622B"/>
    <w:rsid w:val="003332AE"/>
    <w:rsid w:val="00334728"/>
    <w:rsid w:val="00335C92"/>
    <w:rsid w:val="00336F59"/>
    <w:rsid w:val="003570D0"/>
    <w:rsid w:val="00362F21"/>
    <w:rsid w:val="00367034"/>
    <w:rsid w:val="003714F5"/>
    <w:rsid w:val="00374816"/>
    <w:rsid w:val="00375380"/>
    <w:rsid w:val="0038128F"/>
    <w:rsid w:val="00386FF1"/>
    <w:rsid w:val="00390C67"/>
    <w:rsid w:val="003B3F9F"/>
    <w:rsid w:val="003B5E05"/>
    <w:rsid w:val="003B7B58"/>
    <w:rsid w:val="003C7F00"/>
    <w:rsid w:val="003C7F3D"/>
    <w:rsid w:val="003D1B1F"/>
    <w:rsid w:val="003E2109"/>
    <w:rsid w:val="003E23A5"/>
    <w:rsid w:val="003F16A6"/>
    <w:rsid w:val="003F613D"/>
    <w:rsid w:val="003F61C5"/>
    <w:rsid w:val="004027E4"/>
    <w:rsid w:val="004048A3"/>
    <w:rsid w:val="004156F0"/>
    <w:rsid w:val="0042227D"/>
    <w:rsid w:val="00424928"/>
    <w:rsid w:val="00425BD7"/>
    <w:rsid w:val="00431EA4"/>
    <w:rsid w:val="0043659D"/>
    <w:rsid w:val="00440BC5"/>
    <w:rsid w:val="00447E34"/>
    <w:rsid w:val="00464B13"/>
    <w:rsid w:val="0047419F"/>
    <w:rsid w:val="00475DDB"/>
    <w:rsid w:val="00485A55"/>
    <w:rsid w:val="004A0FE7"/>
    <w:rsid w:val="004A1FA5"/>
    <w:rsid w:val="004A6A78"/>
    <w:rsid w:val="004A7542"/>
    <w:rsid w:val="004A764F"/>
    <w:rsid w:val="004C04F2"/>
    <w:rsid w:val="004D517F"/>
    <w:rsid w:val="004E4E16"/>
    <w:rsid w:val="004F032B"/>
    <w:rsid w:val="004F13FE"/>
    <w:rsid w:val="004F496D"/>
    <w:rsid w:val="00500F95"/>
    <w:rsid w:val="00536EA4"/>
    <w:rsid w:val="00557AD4"/>
    <w:rsid w:val="00565AEA"/>
    <w:rsid w:val="00570065"/>
    <w:rsid w:val="00583712"/>
    <w:rsid w:val="00586549"/>
    <w:rsid w:val="00592839"/>
    <w:rsid w:val="005A0571"/>
    <w:rsid w:val="005A7ABA"/>
    <w:rsid w:val="005B08A1"/>
    <w:rsid w:val="005B38DB"/>
    <w:rsid w:val="005B527A"/>
    <w:rsid w:val="005B541A"/>
    <w:rsid w:val="005C517D"/>
    <w:rsid w:val="005D29DF"/>
    <w:rsid w:val="005D7755"/>
    <w:rsid w:val="005E3701"/>
    <w:rsid w:val="005E780F"/>
    <w:rsid w:val="005F2163"/>
    <w:rsid w:val="005F45F9"/>
    <w:rsid w:val="005F65D5"/>
    <w:rsid w:val="00617A8F"/>
    <w:rsid w:val="00621176"/>
    <w:rsid w:val="006239F9"/>
    <w:rsid w:val="00632440"/>
    <w:rsid w:val="00635F4C"/>
    <w:rsid w:val="0064446E"/>
    <w:rsid w:val="00645116"/>
    <w:rsid w:val="00651B54"/>
    <w:rsid w:val="00661297"/>
    <w:rsid w:val="00673702"/>
    <w:rsid w:val="006A1FAB"/>
    <w:rsid w:val="006B5923"/>
    <w:rsid w:val="006C4142"/>
    <w:rsid w:val="006C4640"/>
    <w:rsid w:val="006D2C4B"/>
    <w:rsid w:val="006D7E0F"/>
    <w:rsid w:val="006E3F73"/>
    <w:rsid w:val="006F0448"/>
    <w:rsid w:val="006F1937"/>
    <w:rsid w:val="006F38B0"/>
    <w:rsid w:val="00711875"/>
    <w:rsid w:val="00712397"/>
    <w:rsid w:val="007260B2"/>
    <w:rsid w:val="00726E05"/>
    <w:rsid w:val="00730B7C"/>
    <w:rsid w:val="00731FF2"/>
    <w:rsid w:val="007520B0"/>
    <w:rsid w:val="007611E6"/>
    <w:rsid w:val="0077435F"/>
    <w:rsid w:val="007751DC"/>
    <w:rsid w:val="00784B47"/>
    <w:rsid w:val="007B03B4"/>
    <w:rsid w:val="007D05DD"/>
    <w:rsid w:val="007D69A8"/>
    <w:rsid w:val="007D6D5C"/>
    <w:rsid w:val="007E1E77"/>
    <w:rsid w:val="007E245A"/>
    <w:rsid w:val="007E3B1B"/>
    <w:rsid w:val="007E4224"/>
    <w:rsid w:val="007F2B26"/>
    <w:rsid w:val="007F6EBA"/>
    <w:rsid w:val="007F77A9"/>
    <w:rsid w:val="00830F6B"/>
    <w:rsid w:val="00837106"/>
    <w:rsid w:val="00842249"/>
    <w:rsid w:val="00853A4F"/>
    <w:rsid w:val="008545A9"/>
    <w:rsid w:val="00854C37"/>
    <w:rsid w:val="008562BE"/>
    <w:rsid w:val="008609AB"/>
    <w:rsid w:val="00861E7D"/>
    <w:rsid w:val="008701D9"/>
    <w:rsid w:val="00871A7E"/>
    <w:rsid w:val="00875DA2"/>
    <w:rsid w:val="008768F4"/>
    <w:rsid w:val="00887047"/>
    <w:rsid w:val="0089516C"/>
    <w:rsid w:val="008B33A6"/>
    <w:rsid w:val="008B3AC9"/>
    <w:rsid w:val="008B4476"/>
    <w:rsid w:val="008B4737"/>
    <w:rsid w:val="008C0FAB"/>
    <w:rsid w:val="008C2581"/>
    <w:rsid w:val="008C3240"/>
    <w:rsid w:val="008C4A13"/>
    <w:rsid w:val="008E24AB"/>
    <w:rsid w:val="008E6EE6"/>
    <w:rsid w:val="008F32C9"/>
    <w:rsid w:val="00903A0F"/>
    <w:rsid w:val="00911F2B"/>
    <w:rsid w:val="00915269"/>
    <w:rsid w:val="009326BD"/>
    <w:rsid w:val="0093748F"/>
    <w:rsid w:val="00945D50"/>
    <w:rsid w:val="0096217A"/>
    <w:rsid w:val="009779BC"/>
    <w:rsid w:val="0099349A"/>
    <w:rsid w:val="00994435"/>
    <w:rsid w:val="00997A84"/>
    <w:rsid w:val="009A090B"/>
    <w:rsid w:val="009A09CA"/>
    <w:rsid w:val="009B7A54"/>
    <w:rsid w:val="009C7296"/>
    <w:rsid w:val="009D2562"/>
    <w:rsid w:val="009D7BBC"/>
    <w:rsid w:val="009E7876"/>
    <w:rsid w:val="009F5DE5"/>
    <w:rsid w:val="00A02E33"/>
    <w:rsid w:val="00A04356"/>
    <w:rsid w:val="00A04ABD"/>
    <w:rsid w:val="00A14C6B"/>
    <w:rsid w:val="00A24FA1"/>
    <w:rsid w:val="00A27399"/>
    <w:rsid w:val="00A34326"/>
    <w:rsid w:val="00A37E6A"/>
    <w:rsid w:val="00A85DEF"/>
    <w:rsid w:val="00AA44E2"/>
    <w:rsid w:val="00AA55EF"/>
    <w:rsid w:val="00AA7351"/>
    <w:rsid w:val="00AB0889"/>
    <w:rsid w:val="00AB0E3B"/>
    <w:rsid w:val="00AC3377"/>
    <w:rsid w:val="00AC3D42"/>
    <w:rsid w:val="00AC3EB4"/>
    <w:rsid w:val="00AC520A"/>
    <w:rsid w:val="00AC67AA"/>
    <w:rsid w:val="00AC7BE6"/>
    <w:rsid w:val="00AD7254"/>
    <w:rsid w:val="00AE3C4A"/>
    <w:rsid w:val="00AE4BC6"/>
    <w:rsid w:val="00B03BAE"/>
    <w:rsid w:val="00B07EAB"/>
    <w:rsid w:val="00B132DC"/>
    <w:rsid w:val="00B17646"/>
    <w:rsid w:val="00B300CB"/>
    <w:rsid w:val="00B300D1"/>
    <w:rsid w:val="00B36E90"/>
    <w:rsid w:val="00B42CA9"/>
    <w:rsid w:val="00B5272A"/>
    <w:rsid w:val="00B55184"/>
    <w:rsid w:val="00B61054"/>
    <w:rsid w:val="00B628E1"/>
    <w:rsid w:val="00B82B3A"/>
    <w:rsid w:val="00B911E6"/>
    <w:rsid w:val="00B9557B"/>
    <w:rsid w:val="00B966B9"/>
    <w:rsid w:val="00BA38A5"/>
    <w:rsid w:val="00BB1CF1"/>
    <w:rsid w:val="00BB562A"/>
    <w:rsid w:val="00BB766E"/>
    <w:rsid w:val="00BC123B"/>
    <w:rsid w:val="00BC293F"/>
    <w:rsid w:val="00BD7891"/>
    <w:rsid w:val="00BE67CD"/>
    <w:rsid w:val="00C02215"/>
    <w:rsid w:val="00C0239C"/>
    <w:rsid w:val="00C02D4B"/>
    <w:rsid w:val="00C06571"/>
    <w:rsid w:val="00C16400"/>
    <w:rsid w:val="00C30661"/>
    <w:rsid w:val="00C41F8E"/>
    <w:rsid w:val="00C60A1F"/>
    <w:rsid w:val="00C651B4"/>
    <w:rsid w:val="00C67045"/>
    <w:rsid w:val="00C8365B"/>
    <w:rsid w:val="00C878C1"/>
    <w:rsid w:val="00C96200"/>
    <w:rsid w:val="00CA4427"/>
    <w:rsid w:val="00CA661B"/>
    <w:rsid w:val="00CB722C"/>
    <w:rsid w:val="00CC01BD"/>
    <w:rsid w:val="00CC2BB2"/>
    <w:rsid w:val="00CC673C"/>
    <w:rsid w:val="00CD0A54"/>
    <w:rsid w:val="00CD41EE"/>
    <w:rsid w:val="00CE6910"/>
    <w:rsid w:val="00CE6B17"/>
    <w:rsid w:val="00CF095F"/>
    <w:rsid w:val="00CF4616"/>
    <w:rsid w:val="00CF6498"/>
    <w:rsid w:val="00D05048"/>
    <w:rsid w:val="00D07E8D"/>
    <w:rsid w:val="00D170C3"/>
    <w:rsid w:val="00D206AE"/>
    <w:rsid w:val="00D26D5D"/>
    <w:rsid w:val="00D2726B"/>
    <w:rsid w:val="00D31114"/>
    <w:rsid w:val="00D31A8B"/>
    <w:rsid w:val="00D6272B"/>
    <w:rsid w:val="00D62780"/>
    <w:rsid w:val="00D62809"/>
    <w:rsid w:val="00D65253"/>
    <w:rsid w:val="00D7332C"/>
    <w:rsid w:val="00D83ABD"/>
    <w:rsid w:val="00D91DAF"/>
    <w:rsid w:val="00DA72D8"/>
    <w:rsid w:val="00DB2EC4"/>
    <w:rsid w:val="00DE034E"/>
    <w:rsid w:val="00DE054C"/>
    <w:rsid w:val="00DE1A5F"/>
    <w:rsid w:val="00E1317C"/>
    <w:rsid w:val="00E178C1"/>
    <w:rsid w:val="00E35354"/>
    <w:rsid w:val="00E36B91"/>
    <w:rsid w:val="00E37F92"/>
    <w:rsid w:val="00E519DF"/>
    <w:rsid w:val="00E5362A"/>
    <w:rsid w:val="00E60A88"/>
    <w:rsid w:val="00E70EDE"/>
    <w:rsid w:val="00E75594"/>
    <w:rsid w:val="00E80157"/>
    <w:rsid w:val="00E8061A"/>
    <w:rsid w:val="00E813DB"/>
    <w:rsid w:val="00E9177F"/>
    <w:rsid w:val="00E917E1"/>
    <w:rsid w:val="00E91A74"/>
    <w:rsid w:val="00E95FAF"/>
    <w:rsid w:val="00EA39A6"/>
    <w:rsid w:val="00EA5BFC"/>
    <w:rsid w:val="00EA5CF1"/>
    <w:rsid w:val="00EA64C7"/>
    <w:rsid w:val="00EB62F7"/>
    <w:rsid w:val="00EC1E43"/>
    <w:rsid w:val="00ED19E4"/>
    <w:rsid w:val="00ED3BE7"/>
    <w:rsid w:val="00EE063E"/>
    <w:rsid w:val="00EE1B36"/>
    <w:rsid w:val="00EF3DF8"/>
    <w:rsid w:val="00EF7327"/>
    <w:rsid w:val="00F2076C"/>
    <w:rsid w:val="00F2267A"/>
    <w:rsid w:val="00F2541D"/>
    <w:rsid w:val="00F32216"/>
    <w:rsid w:val="00F37FB9"/>
    <w:rsid w:val="00F512FB"/>
    <w:rsid w:val="00F72E96"/>
    <w:rsid w:val="00F820CD"/>
    <w:rsid w:val="00FB3035"/>
    <w:rsid w:val="00FD3C6F"/>
    <w:rsid w:val="00FD734B"/>
    <w:rsid w:val="00FE008B"/>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F2444F-4A31-4223-9290-D079CFE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F"/>
    <w:rPr>
      <w:rFonts w:ascii="Times New Roman" w:hAnsi="Times New Roman"/>
      <w:sz w:val="24"/>
      <w:szCs w:val="24"/>
    </w:rPr>
  </w:style>
  <w:style w:type="paragraph" w:styleId="Heading1">
    <w:name w:val="heading 1"/>
    <w:basedOn w:val="Normal"/>
    <w:next w:val="Normal"/>
    <w:link w:val="Heading1Char"/>
    <w:uiPriority w:val="9"/>
    <w:qFormat/>
    <w:rsid w:val="00E519DF"/>
    <w:pPr>
      <w:spacing w:before="48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E519DF"/>
    <w:pPr>
      <w:spacing w:before="20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E519DF"/>
    <w:pPr>
      <w:spacing w:before="20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unhideWhenUsed/>
    <w:qFormat/>
    <w:rsid w:val="00E519DF"/>
    <w:pPr>
      <w:spacing w:before="20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519DF"/>
    <w:pPr>
      <w:spacing w:before="20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519DF"/>
    <w:pPr>
      <w:spacing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519DF"/>
    <w:pPr>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519DF"/>
    <w:pPr>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519DF"/>
    <w:pPr>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BAE"/>
    <w:rPr>
      <w:color w:val="0000FF"/>
      <w:u w:val="single"/>
    </w:rPr>
  </w:style>
  <w:style w:type="character" w:customStyle="1" w:styleId="Heading1Char">
    <w:name w:val="Heading 1 Char"/>
    <w:link w:val="Heading1"/>
    <w:uiPriority w:val="9"/>
    <w:rsid w:val="00E519DF"/>
    <w:rPr>
      <w:rFonts w:ascii="Cambria" w:eastAsia="Times New Roman" w:hAnsi="Cambria" w:cs="Times New Roman"/>
      <w:b/>
      <w:bCs/>
      <w:sz w:val="28"/>
      <w:szCs w:val="28"/>
    </w:rPr>
  </w:style>
  <w:style w:type="character" w:customStyle="1" w:styleId="Heading2Char">
    <w:name w:val="Heading 2 Char"/>
    <w:link w:val="Heading2"/>
    <w:uiPriority w:val="9"/>
    <w:rsid w:val="00E519DF"/>
    <w:rPr>
      <w:rFonts w:ascii="Cambria" w:eastAsia="Times New Roman" w:hAnsi="Cambria" w:cs="Times New Roman"/>
      <w:b/>
      <w:bCs/>
      <w:sz w:val="26"/>
      <w:szCs w:val="26"/>
    </w:rPr>
  </w:style>
  <w:style w:type="character" w:customStyle="1" w:styleId="Heading3Char">
    <w:name w:val="Heading 3 Char"/>
    <w:link w:val="Heading3"/>
    <w:uiPriority w:val="9"/>
    <w:rsid w:val="00E519DF"/>
    <w:rPr>
      <w:rFonts w:ascii="Cambria" w:eastAsia="Times New Roman" w:hAnsi="Cambria" w:cs="Times New Roman"/>
      <w:b/>
      <w:bCs/>
    </w:rPr>
  </w:style>
  <w:style w:type="character" w:customStyle="1" w:styleId="Heading4Char">
    <w:name w:val="Heading 4 Char"/>
    <w:link w:val="Heading4"/>
    <w:uiPriority w:val="9"/>
    <w:rsid w:val="00E519DF"/>
    <w:rPr>
      <w:rFonts w:ascii="Cambria" w:eastAsia="Times New Roman" w:hAnsi="Cambria" w:cs="Times New Roman"/>
      <w:b/>
      <w:bCs/>
      <w:i/>
      <w:iCs/>
    </w:rPr>
  </w:style>
  <w:style w:type="character" w:customStyle="1" w:styleId="Heading5Char">
    <w:name w:val="Heading 5 Char"/>
    <w:link w:val="Heading5"/>
    <w:uiPriority w:val="9"/>
    <w:semiHidden/>
    <w:rsid w:val="00E519DF"/>
    <w:rPr>
      <w:rFonts w:ascii="Cambria" w:eastAsia="Times New Roman" w:hAnsi="Cambria" w:cs="Times New Roman"/>
      <w:b/>
      <w:bCs/>
      <w:color w:val="7F7F7F"/>
    </w:rPr>
  </w:style>
  <w:style w:type="character" w:customStyle="1" w:styleId="Heading6Char">
    <w:name w:val="Heading 6 Char"/>
    <w:link w:val="Heading6"/>
    <w:uiPriority w:val="9"/>
    <w:semiHidden/>
    <w:rsid w:val="00E519DF"/>
    <w:rPr>
      <w:rFonts w:ascii="Cambria" w:eastAsia="Times New Roman" w:hAnsi="Cambria" w:cs="Times New Roman"/>
      <w:b/>
      <w:bCs/>
      <w:i/>
      <w:iCs/>
      <w:color w:val="7F7F7F"/>
    </w:rPr>
  </w:style>
  <w:style w:type="character" w:customStyle="1" w:styleId="Heading7Char">
    <w:name w:val="Heading 7 Char"/>
    <w:link w:val="Heading7"/>
    <w:uiPriority w:val="9"/>
    <w:semiHidden/>
    <w:rsid w:val="00E519DF"/>
    <w:rPr>
      <w:rFonts w:ascii="Cambria" w:eastAsia="Times New Roman" w:hAnsi="Cambria" w:cs="Times New Roman"/>
      <w:i/>
      <w:iCs/>
    </w:rPr>
  </w:style>
  <w:style w:type="character" w:customStyle="1" w:styleId="Heading8Char">
    <w:name w:val="Heading 8 Char"/>
    <w:link w:val="Heading8"/>
    <w:uiPriority w:val="9"/>
    <w:semiHidden/>
    <w:rsid w:val="00E519DF"/>
    <w:rPr>
      <w:rFonts w:ascii="Cambria" w:eastAsia="Times New Roman" w:hAnsi="Cambria" w:cs="Times New Roman"/>
      <w:sz w:val="20"/>
      <w:szCs w:val="20"/>
    </w:rPr>
  </w:style>
  <w:style w:type="character" w:customStyle="1" w:styleId="Heading9Char">
    <w:name w:val="Heading 9 Char"/>
    <w:link w:val="Heading9"/>
    <w:uiPriority w:val="9"/>
    <w:semiHidden/>
    <w:rsid w:val="00E519DF"/>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E519DF"/>
    <w:rPr>
      <w:caps/>
      <w:spacing w:val="10"/>
      <w:sz w:val="18"/>
      <w:szCs w:val="18"/>
    </w:rPr>
  </w:style>
  <w:style w:type="paragraph" w:styleId="Title">
    <w:name w:val="Title"/>
    <w:basedOn w:val="Normal"/>
    <w:next w:val="Normal"/>
    <w:link w:val="TitleChar"/>
    <w:uiPriority w:val="10"/>
    <w:qFormat/>
    <w:rsid w:val="00E519DF"/>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rsid w:val="00E519D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19DF"/>
    <w:pPr>
      <w:spacing w:after="600"/>
    </w:pPr>
    <w:rPr>
      <w:rFonts w:ascii="Cambria" w:hAnsi="Cambria"/>
      <w:i/>
      <w:iCs/>
      <w:spacing w:val="13"/>
      <w:lang w:val="x-none" w:eastAsia="x-none"/>
    </w:rPr>
  </w:style>
  <w:style w:type="character" w:customStyle="1" w:styleId="SubtitleChar">
    <w:name w:val="Subtitle Char"/>
    <w:link w:val="Subtitle"/>
    <w:uiPriority w:val="11"/>
    <w:rsid w:val="00E519DF"/>
    <w:rPr>
      <w:rFonts w:ascii="Cambria" w:eastAsia="Times New Roman" w:hAnsi="Cambria" w:cs="Times New Roman"/>
      <w:i/>
      <w:iCs/>
      <w:spacing w:val="13"/>
      <w:sz w:val="24"/>
      <w:szCs w:val="24"/>
    </w:rPr>
  </w:style>
  <w:style w:type="character" w:styleId="Strong">
    <w:name w:val="Strong"/>
    <w:uiPriority w:val="22"/>
    <w:qFormat/>
    <w:rsid w:val="00E519DF"/>
    <w:rPr>
      <w:b/>
      <w:bCs/>
    </w:rPr>
  </w:style>
  <w:style w:type="character" w:styleId="Emphasis">
    <w:name w:val="Emphasis"/>
    <w:uiPriority w:val="20"/>
    <w:qFormat/>
    <w:rsid w:val="00E519DF"/>
    <w:rPr>
      <w:b/>
      <w:bCs/>
      <w:i/>
      <w:iCs/>
      <w:spacing w:val="10"/>
      <w:bdr w:val="none" w:sz="0" w:space="0" w:color="auto"/>
      <w:shd w:val="clear" w:color="auto" w:fill="auto"/>
    </w:rPr>
  </w:style>
  <w:style w:type="paragraph" w:styleId="NoSpacing">
    <w:name w:val="No Spacing"/>
    <w:basedOn w:val="Normal"/>
    <w:link w:val="NoSpacingChar"/>
    <w:uiPriority w:val="1"/>
    <w:qFormat/>
    <w:rsid w:val="00E519DF"/>
  </w:style>
  <w:style w:type="character" w:customStyle="1" w:styleId="NoSpacingChar">
    <w:name w:val="No Spacing Char"/>
    <w:basedOn w:val="DefaultParagraphFont"/>
    <w:link w:val="NoSpacing"/>
    <w:uiPriority w:val="1"/>
    <w:rsid w:val="00E519DF"/>
  </w:style>
  <w:style w:type="paragraph" w:styleId="ListParagraph">
    <w:name w:val="List Paragraph"/>
    <w:basedOn w:val="Normal"/>
    <w:uiPriority w:val="34"/>
    <w:qFormat/>
    <w:rsid w:val="00E519DF"/>
    <w:pPr>
      <w:ind w:left="720"/>
      <w:contextualSpacing/>
    </w:pPr>
  </w:style>
  <w:style w:type="paragraph" w:styleId="Quote">
    <w:name w:val="Quote"/>
    <w:basedOn w:val="Normal"/>
    <w:next w:val="Normal"/>
    <w:link w:val="QuoteChar"/>
    <w:uiPriority w:val="29"/>
    <w:qFormat/>
    <w:rsid w:val="00E519DF"/>
    <w:pPr>
      <w:spacing w:before="200"/>
      <w:ind w:left="360" w:right="360"/>
    </w:pPr>
    <w:rPr>
      <w:rFonts w:ascii="Calibri" w:hAnsi="Calibri"/>
      <w:i/>
      <w:iCs/>
      <w:sz w:val="20"/>
      <w:szCs w:val="20"/>
      <w:lang w:val="x-none" w:eastAsia="x-none"/>
    </w:rPr>
  </w:style>
  <w:style w:type="character" w:customStyle="1" w:styleId="QuoteChar">
    <w:name w:val="Quote Char"/>
    <w:link w:val="Quote"/>
    <w:uiPriority w:val="29"/>
    <w:rsid w:val="00E519DF"/>
    <w:rPr>
      <w:i/>
      <w:iCs/>
    </w:rPr>
  </w:style>
  <w:style w:type="paragraph" w:styleId="IntenseQuote">
    <w:name w:val="Intense Quote"/>
    <w:basedOn w:val="Normal"/>
    <w:next w:val="Normal"/>
    <w:link w:val="IntenseQuoteChar"/>
    <w:uiPriority w:val="30"/>
    <w:qFormat/>
    <w:rsid w:val="00E519DF"/>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E519DF"/>
    <w:rPr>
      <w:b/>
      <w:bCs/>
      <w:i/>
      <w:iCs/>
    </w:rPr>
  </w:style>
  <w:style w:type="character" w:styleId="SubtleEmphasis">
    <w:name w:val="Subtle Emphasis"/>
    <w:uiPriority w:val="19"/>
    <w:qFormat/>
    <w:rsid w:val="00E519DF"/>
    <w:rPr>
      <w:i/>
      <w:iCs/>
    </w:rPr>
  </w:style>
  <w:style w:type="character" w:styleId="IntenseEmphasis">
    <w:name w:val="Intense Emphasis"/>
    <w:uiPriority w:val="21"/>
    <w:qFormat/>
    <w:rsid w:val="00E519DF"/>
    <w:rPr>
      <w:b/>
      <w:bCs/>
    </w:rPr>
  </w:style>
  <w:style w:type="character" w:styleId="SubtleReference">
    <w:name w:val="Subtle Reference"/>
    <w:uiPriority w:val="31"/>
    <w:qFormat/>
    <w:rsid w:val="00E519DF"/>
    <w:rPr>
      <w:smallCaps/>
    </w:rPr>
  </w:style>
  <w:style w:type="character" w:styleId="IntenseReference">
    <w:name w:val="Intense Reference"/>
    <w:uiPriority w:val="32"/>
    <w:qFormat/>
    <w:rsid w:val="00E519DF"/>
    <w:rPr>
      <w:smallCaps/>
      <w:spacing w:val="5"/>
      <w:u w:val="single"/>
    </w:rPr>
  </w:style>
  <w:style w:type="character" w:styleId="BookTitle">
    <w:name w:val="Book Title"/>
    <w:uiPriority w:val="33"/>
    <w:qFormat/>
    <w:rsid w:val="00E519DF"/>
    <w:rPr>
      <w:i/>
      <w:iCs/>
      <w:smallCaps/>
      <w:spacing w:val="5"/>
    </w:rPr>
  </w:style>
  <w:style w:type="paragraph" w:styleId="TOCHeading">
    <w:name w:val="TOC Heading"/>
    <w:basedOn w:val="Heading1"/>
    <w:next w:val="Normal"/>
    <w:uiPriority w:val="39"/>
    <w:semiHidden/>
    <w:unhideWhenUsed/>
    <w:qFormat/>
    <w:rsid w:val="00E519DF"/>
    <w:pPr>
      <w:outlineLvl w:val="9"/>
    </w:pPr>
  </w:style>
  <w:style w:type="paragraph" w:styleId="TOC1">
    <w:name w:val="toc 1"/>
    <w:basedOn w:val="Normal"/>
    <w:next w:val="Normal"/>
    <w:autoRedefine/>
    <w:uiPriority w:val="39"/>
    <w:unhideWhenUsed/>
    <w:rsid w:val="00621176"/>
  </w:style>
  <w:style w:type="paragraph" w:styleId="TOC2">
    <w:name w:val="toc 2"/>
    <w:basedOn w:val="Normal"/>
    <w:next w:val="Normal"/>
    <w:autoRedefine/>
    <w:uiPriority w:val="39"/>
    <w:unhideWhenUsed/>
    <w:rsid w:val="00861E7D"/>
    <w:pPr>
      <w:ind w:left="220"/>
    </w:pPr>
  </w:style>
  <w:style w:type="paragraph" w:styleId="TOC3">
    <w:name w:val="toc 3"/>
    <w:basedOn w:val="Normal"/>
    <w:next w:val="Normal"/>
    <w:autoRedefine/>
    <w:uiPriority w:val="39"/>
    <w:unhideWhenUsed/>
    <w:rsid w:val="00861E7D"/>
    <w:pPr>
      <w:ind w:left="440"/>
    </w:pPr>
  </w:style>
  <w:style w:type="paragraph" w:styleId="BalloonText">
    <w:name w:val="Balloon Text"/>
    <w:basedOn w:val="Normal"/>
    <w:link w:val="BalloonTextChar"/>
    <w:uiPriority w:val="99"/>
    <w:semiHidden/>
    <w:unhideWhenUsed/>
    <w:rsid w:val="00994435"/>
    <w:rPr>
      <w:rFonts w:ascii="Tahoma" w:hAnsi="Tahoma"/>
      <w:sz w:val="16"/>
      <w:szCs w:val="16"/>
    </w:rPr>
  </w:style>
  <w:style w:type="character" w:customStyle="1" w:styleId="BalloonTextChar">
    <w:name w:val="Balloon Text Char"/>
    <w:link w:val="BalloonText"/>
    <w:uiPriority w:val="99"/>
    <w:semiHidden/>
    <w:rsid w:val="00994435"/>
    <w:rPr>
      <w:rFonts w:ascii="Tahoma" w:hAnsi="Tahoma" w:cs="Tahoma"/>
      <w:sz w:val="16"/>
      <w:szCs w:val="16"/>
      <w:lang w:val="en-US" w:eastAsia="en-US"/>
    </w:rPr>
  </w:style>
  <w:style w:type="character" w:styleId="CommentReference">
    <w:name w:val="annotation reference"/>
    <w:uiPriority w:val="99"/>
    <w:semiHidden/>
    <w:unhideWhenUsed/>
    <w:rsid w:val="00994435"/>
    <w:rPr>
      <w:sz w:val="16"/>
      <w:szCs w:val="16"/>
    </w:rPr>
  </w:style>
  <w:style w:type="paragraph" w:styleId="CommentText">
    <w:name w:val="annotation text"/>
    <w:basedOn w:val="Normal"/>
    <w:link w:val="CommentTextChar"/>
    <w:uiPriority w:val="99"/>
    <w:semiHidden/>
    <w:unhideWhenUsed/>
    <w:rsid w:val="00994435"/>
    <w:rPr>
      <w:sz w:val="20"/>
      <w:szCs w:val="20"/>
    </w:rPr>
  </w:style>
  <w:style w:type="character" w:customStyle="1" w:styleId="CommentTextChar">
    <w:name w:val="Comment Text Char"/>
    <w:link w:val="CommentText"/>
    <w:uiPriority w:val="99"/>
    <w:semiHidden/>
    <w:rsid w:val="0099443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94435"/>
    <w:rPr>
      <w:b/>
      <w:bCs/>
    </w:rPr>
  </w:style>
  <w:style w:type="character" w:customStyle="1" w:styleId="CommentSubjectChar">
    <w:name w:val="Comment Subject Char"/>
    <w:link w:val="CommentSubject"/>
    <w:uiPriority w:val="99"/>
    <w:semiHidden/>
    <w:rsid w:val="00994435"/>
    <w:rPr>
      <w:rFonts w:ascii="Times New Roman" w:hAnsi="Times New Roman"/>
      <w:b/>
      <w:bCs/>
      <w:lang w:val="en-US" w:eastAsia="en-US"/>
    </w:rPr>
  </w:style>
  <w:style w:type="table" w:styleId="TableGrid">
    <w:name w:val="Table Grid"/>
    <w:basedOn w:val="TableNormal"/>
    <w:uiPriority w:val="59"/>
    <w:rsid w:val="0041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90C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E008B"/>
    <w:pPr>
      <w:spacing w:before="100" w:beforeAutospacing="1" w:after="100" w:afterAutospacing="1"/>
    </w:pPr>
  </w:style>
  <w:style w:type="character" w:styleId="HTMLTypewriter">
    <w:name w:val="HTML Typewriter"/>
    <w:basedOn w:val="DefaultParagraphFont"/>
    <w:uiPriority w:val="99"/>
    <w:semiHidden/>
    <w:unhideWhenUsed/>
    <w:rsid w:val="00FE00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762">
      <w:bodyDiv w:val="1"/>
      <w:marLeft w:val="0"/>
      <w:marRight w:val="0"/>
      <w:marTop w:val="0"/>
      <w:marBottom w:val="0"/>
      <w:divBdr>
        <w:top w:val="none" w:sz="0" w:space="0" w:color="auto"/>
        <w:left w:val="none" w:sz="0" w:space="0" w:color="auto"/>
        <w:bottom w:val="none" w:sz="0" w:space="0" w:color="auto"/>
        <w:right w:val="none" w:sz="0" w:space="0" w:color="auto"/>
      </w:divBdr>
      <w:divsChild>
        <w:div w:id="259915923">
          <w:marLeft w:val="0"/>
          <w:marRight w:val="0"/>
          <w:marTop w:val="0"/>
          <w:marBottom w:val="0"/>
          <w:divBdr>
            <w:top w:val="none" w:sz="0" w:space="0" w:color="auto"/>
            <w:left w:val="none" w:sz="0" w:space="0" w:color="auto"/>
            <w:bottom w:val="none" w:sz="0" w:space="0" w:color="auto"/>
            <w:right w:val="none" w:sz="0" w:space="0" w:color="auto"/>
          </w:divBdr>
          <w:divsChild>
            <w:div w:id="70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069">
      <w:bodyDiv w:val="1"/>
      <w:marLeft w:val="0"/>
      <w:marRight w:val="0"/>
      <w:marTop w:val="0"/>
      <w:marBottom w:val="0"/>
      <w:divBdr>
        <w:top w:val="none" w:sz="0" w:space="0" w:color="auto"/>
        <w:left w:val="none" w:sz="0" w:space="0" w:color="auto"/>
        <w:bottom w:val="none" w:sz="0" w:space="0" w:color="auto"/>
        <w:right w:val="none" w:sz="0" w:space="0" w:color="auto"/>
      </w:divBdr>
      <w:divsChild>
        <w:div w:id="933786189">
          <w:marLeft w:val="0"/>
          <w:marRight w:val="0"/>
          <w:marTop w:val="0"/>
          <w:marBottom w:val="0"/>
          <w:divBdr>
            <w:top w:val="none" w:sz="0" w:space="0" w:color="auto"/>
            <w:left w:val="none" w:sz="0" w:space="0" w:color="auto"/>
            <w:bottom w:val="none" w:sz="0" w:space="0" w:color="auto"/>
            <w:right w:val="none" w:sz="0" w:space="0" w:color="auto"/>
          </w:divBdr>
          <w:divsChild>
            <w:div w:id="575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103">
      <w:bodyDiv w:val="1"/>
      <w:marLeft w:val="0"/>
      <w:marRight w:val="0"/>
      <w:marTop w:val="0"/>
      <w:marBottom w:val="0"/>
      <w:divBdr>
        <w:top w:val="none" w:sz="0" w:space="0" w:color="auto"/>
        <w:left w:val="none" w:sz="0" w:space="0" w:color="auto"/>
        <w:bottom w:val="none" w:sz="0" w:space="0" w:color="auto"/>
        <w:right w:val="none" w:sz="0" w:space="0" w:color="auto"/>
      </w:divBdr>
      <w:divsChild>
        <w:div w:id="1398045078">
          <w:marLeft w:val="0"/>
          <w:marRight w:val="0"/>
          <w:marTop w:val="0"/>
          <w:marBottom w:val="0"/>
          <w:divBdr>
            <w:top w:val="none" w:sz="0" w:space="0" w:color="auto"/>
            <w:left w:val="none" w:sz="0" w:space="0" w:color="auto"/>
            <w:bottom w:val="none" w:sz="0" w:space="0" w:color="auto"/>
            <w:right w:val="none" w:sz="0" w:space="0" w:color="auto"/>
          </w:divBdr>
          <w:divsChild>
            <w:div w:id="1973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345">
          <w:marLeft w:val="0"/>
          <w:marRight w:val="0"/>
          <w:marTop w:val="0"/>
          <w:marBottom w:val="0"/>
          <w:divBdr>
            <w:top w:val="none" w:sz="0" w:space="0" w:color="auto"/>
            <w:left w:val="none" w:sz="0" w:space="0" w:color="auto"/>
            <w:bottom w:val="none" w:sz="0" w:space="0" w:color="auto"/>
            <w:right w:val="none" w:sz="0" w:space="0" w:color="auto"/>
          </w:divBdr>
          <w:divsChild>
            <w:div w:id="369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98">
      <w:bodyDiv w:val="1"/>
      <w:marLeft w:val="0"/>
      <w:marRight w:val="0"/>
      <w:marTop w:val="0"/>
      <w:marBottom w:val="0"/>
      <w:divBdr>
        <w:top w:val="none" w:sz="0" w:space="0" w:color="auto"/>
        <w:left w:val="none" w:sz="0" w:space="0" w:color="auto"/>
        <w:bottom w:val="none" w:sz="0" w:space="0" w:color="auto"/>
        <w:right w:val="none" w:sz="0" w:space="0" w:color="auto"/>
      </w:divBdr>
      <w:divsChild>
        <w:div w:id="99419157">
          <w:marLeft w:val="0"/>
          <w:marRight w:val="0"/>
          <w:marTop w:val="0"/>
          <w:marBottom w:val="0"/>
          <w:divBdr>
            <w:top w:val="none" w:sz="0" w:space="0" w:color="auto"/>
            <w:left w:val="none" w:sz="0" w:space="0" w:color="auto"/>
            <w:bottom w:val="none" w:sz="0" w:space="0" w:color="auto"/>
            <w:right w:val="none" w:sz="0" w:space="0" w:color="auto"/>
          </w:divBdr>
          <w:divsChild>
            <w:div w:id="1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818">
      <w:bodyDiv w:val="1"/>
      <w:marLeft w:val="0"/>
      <w:marRight w:val="0"/>
      <w:marTop w:val="0"/>
      <w:marBottom w:val="0"/>
      <w:divBdr>
        <w:top w:val="none" w:sz="0" w:space="0" w:color="auto"/>
        <w:left w:val="none" w:sz="0" w:space="0" w:color="auto"/>
        <w:bottom w:val="none" w:sz="0" w:space="0" w:color="auto"/>
        <w:right w:val="none" w:sz="0" w:space="0" w:color="auto"/>
      </w:divBdr>
      <w:divsChild>
        <w:div w:id="161512087">
          <w:marLeft w:val="0"/>
          <w:marRight w:val="0"/>
          <w:marTop w:val="0"/>
          <w:marBottom w:val="0"/>
          <w:divBdr>
            <w:top w:val="none" w:sz="0" w:space="0" w:color="auto"/>
            <w:left w:val="none" w:sz="0" w:space="0" w:color="auto"/>
            <w:bottom w:val="none" w:sz="0" w:space="0" w:color="auto"/>
            <w:right w:val="none" w:sz="0" w:space="0" w:color="auto"/>
          </w:divBdr>
          <w:divsChild>
            <w:div w:id="726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09">
      <w:bodyDiv w:val="1"/>
      <w:marLeft w:val="0"/>
      <w:marRight w:val="0"/>
      <w:marTop w:val="0"/>
      <w:marBottom w:val="0"/>
      <w:divBdr>
        <w:top w:val="none" w:sz="0" w:space="0" w:color="auto"/>
        <w:left w:val="none" w:sz="0" w:space="0" w:color="auto"/>
        <w:bottom w:val="none" w:sz="0" w:space="0" w:color="auto"/>
        <w:right w:val="none" w:sz="0" w:space="0" w:color="auto"/>
      </w:divBdr>
      <w:divsChild>
        <w:div w:id="439182398">
          <w:marLeft w:val="0"/>
          <w:marRight w:val="0"/>
          <w:marTop w:val="0"/>
          <w:marBottom w:val="0"/>
          <w:divBdr>
            <w:top w:val="none" w:sz="0" w:space="0" w:color="auto"/>
            <w:left w:val="none" w:sz="0" w:space="0" w:color="auto"/>
            <w:bottom w:val="none" w:sz="0" w:space="0" w:color="auto"/>
            <w:right w:val="none" w:sz="0" w:space="0" w:color="auto"/>
          </w:divBdr>
          <w:divsChild>
            <w:div w:id="5144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015">
      <w:bodyDiv w:val="1"/>
      <w:marLeft w:val="0"/>
      <w:marRight w:val="0"/>
      <w:marTop w:val="0"/>
      <w:marBottom w:val="0"/>
      <w:divBdr>
        <w:top w:val="none" w:sz="0" w:space="0" w:color="auto"/>
        <w:left w:val="none" w:sz="0" w:space="0" w:color="auto"/>
        <w:bottom w:val="none" w:sz="0" w:space="0" w:color="auto"/>
        <w:right w:val="none" w:sz="0" w:space="0" w:color="auto"/>
      </w:divBdr>
    </w:div>
    <w:div w:id="1219589205">
      <w:bodyDiv w:val="1"/>
      <w:marLeft w:val="0"/>
      <w:marRight w:val="0"/>
      <w:marTop w:val="0"/>
      <w:marBottom w:val="0"/>
      <w:divBdr>
        <w:top w:val="none" w:sz="0" w:space="0" w:color="auto"/>
        <w:left w:val="none" w:sz="0" w:space="0" w:color="auto"/>
        <w:bottom w:val="none" w:sz="0" w:space="0" w:color="auto"/>
        <w:right w:val="none" w:sz="0" w:space="0" w:color="auto"/>
      </w:divBdr>
      <w:divsChild>
        <w:div w:id="370232450">
          <w:marLeft w:val="0"/>
          <w:marRight w:val="0"/>
          <w:marTop w:val="0"/>
          <w:marBottom w:val="0"/>
          <w:divBdr>
            <w:top w:val="none" w:sz="0" w:space="0" w:color="auto"/>
            <w:left w:val="none" w:sz="0" w:space="0" w:color="auto"/>
            <w:bottom w:val="none" w:sz="0" w:space="0" w:color="auto"/>
            <w:right w:val="none" w:sz="0" w:space="0" w:color="auto"/>
          </w:divBdr>
          <w:divsChild>
            <w:div w:id="190921820">
              <w:marLeft w:val="0"/>
              <w:marRight w:val="0"/>
              <w:marTop w:val="0"/>
              <w:marBottom w:val="240"/>
              <w:divBdr>
                <w:top w:val="none" w:sz="0" w:space="0" w:color="auto"/>
                <w:left w:val="none" w:sz="0" w:space="0" w:color="auto"/>
                <w:bottom w:val="none" w:sz="0" w:space="0" w:color="auto"/>
                <w:right w:val="none" w:sz="0" w:space="0" w:color="auto"/>
              </w:divBdr>
            </w:div>
            <w:div w:id="650594719">
              <w:marLeft w:val="0"/>
              <w:marRight w:val="0"/>
              <w:marTop w:val="0"/>
              <w:marBottom w:val="240"/>
              <w:divBdr>
                <w:top w:val="none" w:sz="0" w:space="0" w:color="auto"/>
                <w:left w:val="none" w:sz="0" w:space="0" w:color="auto"/>
                <w:bottom w:val="none" w:sz="0" w:space="0" w:color="auto"/>
                <w:right w:val="none" w:sz="0" w:space="0" w:color="auto"/>
              </w:divBdr>
            </w:div>
            <w:div w:id="736435365">
              <w:marLeft w:val="0"/>
              <w:marRight w:val="0"/>
              <w:marTop w:val="0"/>
              <w:marBottom w:val="240"/>
              <w:divBdr>
                <w:top w:val="none" w:sz="0" w:space="0" w:color="auto"/>
                <w:left w:val="none" w:sz="0" w:space="0" w:color="auto"/>
                <w:bottom w:val="none" w:sz="0" w:space="0" w:color="auto"/>
                <w:right w:val="none" w:sz="0" w:space="0" w:color="auto"/>
              </w:divBdr>
            </w:div>
            <w:div w:id="878668669">
              <w:marLeft w:val="0"/>
              <w:marRight w:val="0"/>
              <w:marTop w:val="0"/>
              <w:marBottom w:val="240"/>
              <w:divBdr>
                <w:top w:val="none" w:sz="0" w:space="0" w:color="auto"/>
                <w:left w:val="none" w:sz="0" w:space="0" w:color="auto"/>
                <w:bottom w:val="none" w:sz="0" w:space="0" w:color="auto"/>
                <w:right w:val="none" w:sz="0" w:space="0" w:color="auto"/>
              </w:divBdr>
            </w:div>
            <w:div w:id="1237663444">
              <w:marLeft w:val="0"/>
              <w:marRight w:val="0"/>
              <w:marTop w:val="0"/>
              <w:marBottom w:val="240"/>
              <w:divBdr>
                <w:top w:val="none" w:sz="0" w:space="0" w:color="auto"/>
                <w:left w:val="none" w:sz="0" w:space="0" w:color="auto"/>
                <w:bottom w:val="none" w:sz="0" w:space="0" w:color="auto"/>
                <w:right w:val="none" w:sz="0" w:space="0" w:color="auto"/>
              </w:divBdr>
            </w:div>
            <w:div w:id="1404179889">
              <w:marLeft w:val="0"/>
              <w:marRight w:val="0"/>
              <w:marTop w:val="0"/>
              <w:marBottom w:val="240"/>
              <w:divBdr>
                <w:top w:val="none" w:sz="0" w:space="0" w:color="auto"/>
                <w:left w:val="none" w:sz="0" w:space="0" w:color="auto"/>
                <w:bottom w:val="none" w:sz="0" w:space="0" w:color="auto"/>
                <w:right w:val="none" w:sz="0" w:space="0" w:color="auto"/>
              </w:divBdr>
            </w:div>
            <w:div w:id="1741517058">
              <w:marLeft w:val="0"/>
              <w:marRight w:val="0"/>
              <w:marTop w:val="0"/>
              <w:marBottom w:val="240"/>
              <w:divBdr>
                <w:top w:val="none" w:sz="0" w:space="0" w:color="auto"/>
                <w:left w:val="none" w:sz="0" w:space="0" w:color="auto"/>
                <w:bottom w:val="none" w:sz="0" w:space="0" w:color="auto"/>
                <w:right w:val="none" w:sz="0" w:space="0" w:color="auto"/>
              </w:divBdr>
            </w:div>
            <w:div w:id="1749425046">
              <w:marLeft w:val="0"/>
              <w:marRight w:val="0"/>
              <w:marTop w:val="0"/>
              <w:marBottom w:val="240"/>
              <w:divBdr>
                <w:top w:val="none" w:sz="0" w:space="0" w:color="auto"/>
                <w:left w:val="none" w:sz="0" w:space="0" w:color="auto"/>
                <w:bottom w:val="none" w:sz="0" w:space="0" w:color="auto"/>
                <w:right w:val="none" w:sz="0" w:space="0" w:color="auto"/>
              </w:divBdr>
            </w:div>
            <w:div w:id="1859856561">
              <w:marLeft w:val="0"/>
              <w:marRight w:val="0"/>
              <w:marTop w:val="0"/>
              <w:marBottom w:val="0"/>
              <w:divBdr>
                <w:top w:val="none" w:sz="0" w:space="0" w:color="auto"/>
                <w:left w:val="none" w:sz="0" w:space="0" w:color="auto"/>
                <w:bottom w:val="none" w:sz="0" w:space="0" w:color="auto"/>
                <w:right w:val="none" w:sz="0" w:space="0" w:color="auto"/>
              </w:divBdr>
            </w:div>
            <w:div w:id="1864435246">
              <w:marLeft w:val="0"/>
              <w:marRight w:val="0"/>
              <w:marTop w:val="0"/>
              <w:marBottom w:val="240"/>
              <w:divBdr>
                <w:top w:val="none" w:sz="0" w:space="0" w:color="auto"/>
                <w:left w:val="none" w:sz="0" w:space="0" w:color="auto"/>
                <w:bottom w:val="none" w:sz="0" w:space="0" w:color="auto"/>
                <w:right w:val="none" w:sz="0" w:space="0" w:color="auto"/>
              </w:divBdr>
            </w:div>
            <w:div w:id="1876310640">
              <w:marLeft w:val="0"/>
              <w:marRight w:val="0"/>
              <w:marTop w:val="0"/>
              <w:marBottom w:val="240"/>
              <w:divBdr>
                <w:top w:val="none" w:sz="0" w:space="0" w:color="auto"/>
                <w:left w:val="none" w:sz="0" w:space="0" w:color="auto"/>
                <w:bottom w:val="none" w:sz="0" w:space="0" w:color="auto"/>
                <w:right w:val="none" w:sz="0" w:space="0" w:color="auto"/>
              </w:divBdr>
            </w:div>
            <w:div w:id="1919052343">
              <w:marLeft w:val="0"/>
              <w:marRight w:val="0"/>
              <w:marTop w:val="0"/>
              <w:marBottom w:val="240"/>
              <w:divBdr>
                <w:top w:val="none" w:sz="0" w:space="0" w:color="auto"/>
                <w:left w:val="none" w:sz="0" w:space="0" w:color="auto"/>
                <w:bottom w:val="none" w:sz="0" w:space="0" w:color="auto"/>
                <w:right w:val="none" w:sz="0" w:space="0" w:color="auto"/>
              </w:divBdr>
            </w:div>
            <w:div w:id="1928151171">
              <w:marLeft w:val="0"/>
              <w:marRight w:val="0"/>
              <w:marTop w:val="0"/>
              <w:marBottom w:val="240"/>
              <w:divBdr>
                <w:top w:val="none" w:sz="0" w:space="0" w:color="auto"/>
                <w:left w:val="none" w:sz="0" w:space="0" w:color="auto"/>
                <w:bottom w:val="none" w:sz="0" w:space="0" w:color="auto"/>
                <w:right w:val="none" w:sz="0" w:space="0" w:color="auto"/>
              </w:divBdr>
            </w:div>
            <w:div w:id="1999574407">
              <w:marLeft w:val="0"/>
              <w:marRight w:val="0"/>
              <w:marTop w:val="0"/>
              <w:marBottom w:val="240"/>
              <w:divBdr>
                <w:top w:val="none" w:sz="0" w:space="0" w:color="auto"/>
                <w:left w:val="none" w:sz="0" w:space="0" w:color="auto"/>
                <w:bottom w:val="none" w:sz="0" w:space="0" w:color="auto"/>
                <w:right w:val="none" w:sz="0" w:space="0" w:color="auto"/>
              </w:divBdr>
            </w:div>
            <w:div w:id="200220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740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44">
          <w:marLeft w:val="0"/>
          <w:marRight w:val="0"/>
          <w:marTop w:val="0"/>
          <w:marBottom w:val="0"/>
          <w:divBdr>
            <w:top w:val="none" w:sz="0" w:space="0" w:color="auto"/>
            <w:left w:val="none" w:sz="0" w:space="0" w:color="auto"/>
            <w:bottom w:val="none" w:sz="0" w:space="0" w:color="auto"/>
            <w:right w:val="none" w:sz="0" w:space="0" w:color="auto"/>
          </w:divBdr>
          <w:divsChild>
            <w:div w:id="520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07">
      <w:bodyDiv w:val="1"/>
      <w:marLeft w:val="0"/>
      <w:marRight w:val="0"/>
      <w:marTop w:val="0"/>
      <w:marBottom w:val="0"/>
      <w:divBdr>
        <w:top w:val="none" w:sz="0" w:space="0" w:color="auto"/>
        <w:left w:val="none" w:sz="0" w:space="0" w:color="auto"/>
        <w:bottom w:val="none" w:sz="0" w:space="0" w:color="auto"/>
        <w:right w:val="none" w:sz="0" w:space="0" w:color="auto"/>
      </w:divBdr>
      <w:divsChild>
        <w:div w:id="1496871596">
          <w:marLeft w:val="0"/>
          <w:marRight w:val="0"/>
          <w:marTop w:val="0"/>
          <w:marBottom w:val="0"/>
          <w:divBdr>
            <w:top w:val="none" w:sz="0" w:space="0" w:color="auto"/>
            <w:left w:val="none" w:sz="0" w:space="0" w:color="auto"/>
            <w:bottom w:val="none" w:sz="0" w:space="0" w:color="auto"/>
            <w:right w:val="none" w:sz="0" w:space="0" w:color="auto"/>
          </w:divBdr>
          <w:divsChild>
            <w:div w:id="1479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154">
      <w:bodyDiv w:val="1"/>
      <w:marLeft w:val="0"/>
      <w:marRight w:val="0"/>
      <w:marTop w:val="0"/>
      <w:marBottom w:val="0"/>
      <w:divBdr>
        <w:top w:val="none" w:sz="0" w:space="0" w:color="auto"/>
        <w:left w:val="none" w:sz="0" w:space="0" w:color="auto"/>
        <w:bottom w:val="none" w:sz="0" w:space="0" w:color="auto"/>
        <w:right w:val="none" w:sz="0" w:space="0" w:color="auto"/>
      </w:divBdr>
      <w:divsChild>
        <w:div w:id="1915435518">
          <w:marLeft w:val="0"/>
          <w:marRight w:val="0"/>
          <w:marTop w:val="0"/>
          <w:marBottom w:val="0"/>
          <w:divBdr>
            <w:top w:val="none" w:sz="0" w:space="0" w:color="auto"/>
            <w:left w:val="none" w:sz="0" w:space="0" w:color="auto"/>
            <w:bottom w:val="none" w:sz="0" w:space="0" w:color="auto"/>
            <w:right w:val="none" w:sz="0" w:space="0" w:color="auto"/>
          </w:divBdr>
          <w:divsChild>
            <w:div w:id="14784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151">
      <w:bodyDiv w:val="1"/>
      <w:marLeft w:val="0"/>
      <w:marRight w:val="0"/>
      <w:marTop w:val="0"/>
      <w:marBottom w:val="0"/>
      <w:divBdr>
        <w:top w:val="none" w:sz="0" w:space="0" w:color="auto"/>
        <w:left w:val="none" w:sz="0" w:space="0" w:color="auto"/>
        <w:bottom w:val="none" w:sz="0" w:space="0" w:color="auto"/>
        <w:right w:val="none" w:sz="0" w:space="0" w:color="auto"/>
      </w:divBdr>
      <w:divsChild>
        <w:div w:id="889072739">
          <w:marLeft w:val="0"/>
          <w:marRight w:val="0"/>
          <w:marTop w:val="0"/>
          <w:marBottom w:val="0"/>
          <w:divBdr>
            <w:top w:val="none" w:sz="0" w:space="0" w:color="auto"/>
            <w:left w:val="none" w:sz="0" w:space="0" w:color="auto"/>
            <w:bottom w:val="none" w:sz="0" w:space="0" w:color="auto"/>
            <w:right w:val="none" w:sz="0" w:space="0" w:color="auto"/>
          </w:divBdr>
          <w:divsChild>
            <w:div w:id="1512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97">
      <w:bodyDiv w:val="1"/>
      <w:marLeft w:val="0"/>
      <w:marRight w:val="0"/>
      <w:marTop w:val="0"/>
      <w:marBottom w:val="0"/>
      <w:divBdr>
        <w:top w:val="none" w:sz="0" w:space="0" w:color="auto"/>
        <w:left w:val="none" w:sz="0" w:space="0" w:color="auto"/>
        <w:bottom w:val="none" w:sz="0" w:space="0" w:color="auto"/>
        <w:right w:val="none" w:sz="0" w:space="0" w:color="auto"/>
      </w:divBdr>
      <w:divsChild>
        <w:div w:id="2121609265">
          <w:marLeft w:val="0"/>
          <w:marRight w:val="0"/>
          <w:marTop w:val="0"/>
          <w:marBottom w:val="0"/>
          <w:divBdr>
            <w:top w:val="none" w:sz="0" w:space="0" w:color="auto"/>
            <w:left w:val="none" w:sz="0" w:space="0" w:color="auto"/>
            <w:bottom w:val="none" w:sz="0" w:space="0" w:color="auto"/>
            <w:right w:val="none" w:sz="0" w:space="0" w:color="auto"/>
          </w:divBdr>
          <w:divsChild>
            <w:div w:id="534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377">
      <w:bodyDiv w:val="1"/>
      <w:marLeft w:val="0"/>
      <w:marRight w:val="0"/>
      <w:marTop w:val="0"/>
      <w:marBottom w:val="0"/>
      <w:divBdr>
        <w:top w:val="none" w:sz="0" w:space="0" w:color="auto"/>
        <w:left w:val="none" w:sz="0" w:space="0" w:color="auto"/>
        <w:bottom w:val="none" w:sz="0" w:space="0" w:color="auto"/>
        <w:right w:val="none" w:sz="0" w:space="0" w:color="auto"/>
      </w:divBdr>
      <w:divsChild>
        <w:div w:id="220558911">
          <w:marLeft w:val="0"/>
          <w:marRight w:val="0"/>
          <w:marTop w:val="0"/>
          <w:marBottom w:val="0"/>
          <w:divBdr>
            <w:top w:val="none" w:sz="0" w:space="0" w:color="auto"/>
            <w:left w:val="none" w:sz="0" w:space="0" w:color="auto"/>
            <w:bottom w:val="none" w:sz="0" w:space="0" w:color="auto"/>
            <w:right w:val="none" w:sz="0" w:space="0" w:color="auto"/>
          </w:divBdr>
          <w:divsChild>
            <w:div w:id="13065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99">
      <w:bodyDiv w:val="1"/>
      <w:marLeft w:val="0"/>
      <w:marRight w:val="0"/>
      <w:marTop w:val="0"/>
      <w:marBottom w:val="0"/>
      <w:divBdr>
        <w:top w:val="none" w:sz="0" w:space="0" w:color="auto"/>
        <w:left w:val="none" w:sz="0" w:space="0" w:color="auto"/>
        <w:bottom w:val="none" w:sz="0" w:space="0" w:color="auto"/>
        <w:right w:val="none" w:sz="0" w:space="0" w:color="auto"/>
      </w:divBdr>
      <w:divsChild>
        <w:div w:id="547837781">
          <w:marLeft w:val="0"/>
          <w:marRight w:val="0"/>
          <w:marTop w:val="0"/>
          <w:marBottom w:val="0"/>
          <w:divBdr>
            <w:top w:val="none" w:sz="0" w:space="0" w:color="auto"/>
            <w:left w:val="none" w:sz="0" w:space="0" w:color="auto"/>
            <w:bottom w:val="none" w:sz="0" w:space="0" w:color="auto"/>
            <w:right w:val="none" w:sz="0" w:space="0" w:color="auto"/>
          </w:divBdr>
          <w:divsChild>
            <w:div w:id="1210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hyperlink" Target="https://github.com/delano/rye" TargetMode="External"/><Relationship Id="rId18" Type="http://schemas.openxmlformats.org/officeDocument/2006/relationships/hyperlink" Target="https://pypi.python.org/pypi/spu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anymed.ethz.ch/ssh2" TargetMode="External"/><Relationship Id="rId12" Type="http://schemas.openxmlformats.org/officeDocument/2006/relationships/hyperlink" Target="http://net-ssh.rubyforge.org/" TargetMode="External"/><Relationship Id="rId17" Type="http://schemas.openxmlformats.org/officeDocument/2006/relationships/hyperlink" Target="http://www.lag.net/paramiko/" TargetMode="External"/><Relationship Id="rId2" Type="http://schemas.openxmlformats.org/officeDocument/2006/relationships/numbering" Target="numbering.xml"/><Relationship Id="rId16" Type="http://schemas.openxmlformats.org/officeDocument/2006/relationships/hyperlink" Target="http://www.bitvise.com/flowssh" TargetMode="External"/><Relationship Id="rId20" Type="http://schemas.openxmlformats.org/officeDocument/2006/relationships/hyperlink" Target="http://pexpect.sourceforge.net/pxss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ag.net/paramiko/java/" TargetMode="External"/><Relationship Id="rId5" Type="http://schemas.openxmlformats.org/officeDocument/2006/relationships/webSettings" Target="webSettings.xml"/><Relationship Id="rId15" Type="http://schemas.openxmlformats.org/officeDocument/2006/relationships/hyperlink" Target="http://www.libssh.org/" TargetMode="External"/><Relationship Id="rId10" Type="http://schemas.openxmlformats.org/officeDocument/2006/relationships/hyperlink" Target="https://www.javassh.com" TargetMode="External"/><Relationship Id="rId19" Type="http://schemas.openxmlformats.org/officeDocument/2006/relationships/hyperlink" Target="http://docs.fabfile.org/en/0.9.1/" TargetMode="External"/><Relationship Id="rId4" Type="http://schemas.openxmlformats.org/officeDocument/2006/relationships/settings" Target="settings.xml"/><Relationship Id="rId9" Type="http://schemas.openxmlformats.org/officeDocument/2006/relationships/hyperlink" Target="https://github.com/shikhar/sshj" TargetMode="External"/><Relationship Id="rId14" Type="http://schemas.openxmlformats.org/officeDocument/2006/relationships/hyperlink" Target="http://www.netfort.gr.jp/~dancer/software/dsh.htm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39021E3-1047-418C-A304-CCA2929D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7602</CharactersWithSpaces>
  <SharedDoc>false</SharedDoc>
  <HLinks>
    <vt:vector size="60" baseType="variant">
      <vt:variant>
        <vt:i4>1114191</vt:i4>
      </vt:variant>
      <vt:variant>
        <vt:i4>45</vt:i4>
      </vt:variant>
      <vt:variant>
        <vt:i4>0</vt:i4>
      </vt:variant>
      <vt:variant>
        <vt:i4>5</vt:i4>
      </vt:variant>
      <vt:variant>
        <vt:lpwstr>http://www.lag.net/paramiko/java/</vt:lpwstr>
      </vt:variant>
      <vt:variant>
        <vt:lpwstr/>
      </vt:variant>
      <vt:variant>
        <vt:i4>5570633</vt:i4>
      </vt:variant>
      <vt:variant>
        <vt:i4>42</vt:i4>
      </vt:variant>
      <vt:variant>
        <vt:i4>0</vt:i4>
      </vt:variant>
      <vt:variant>
        <vt:i4>5</vt:i4>
      </vt:variant>
      <vt:variant>
        <vt:lpwstr>https://www.javassh.com/</vt:lpwstr>
      </vt:variant>
      <vt:variant>
        <vt:lpwstr/>
      </vt:variant>
      <vt:variant>
        <vt:i4>6750326</vt:i4>
      </vt:variant>
      <vt:variant>
        <vt:i4>39</vt:i4>
      </vt:variant>
      <vt:variant>
        <vt:i4>0</vt:i4>
      </vt:variant>
      <vt:variant>
        <vt:i4>5</vt:i4>
      </vt:variant>
      <vt:variant>
        <vt:lpwstr>https://github.com/shikhar/sshj</vt:lpwstr>
      </vt:variant>
      <vt:variant>
        <vt:lpwstr/>
      </vt:variant>
      <vt:variant>
        <vt:i4>2097185</vt:i4>
      </vt:variant>
      <vt:variant>
        <vt:i4>36</vt:i4>
      </vt:variant>
      <vt:variant>
        <vt:i4>0</vt:i4>
      </vt:variant>
      <vt:variant>
        <vt:i4>5</vt:i4>
      </vt:variant>
      <vt:variant>
        <vt:lpwstr>http://www.jcraft.com/jsch/</vt:lpwstr>
      </vt:variant>
      <vt:variant>
        <vt:lpwstr/>
      </vt:variant>
      <vt:variant>
        <vt:i4>8060978</vt:i4>
      </vt:variant>
      <vt:variant>
        <vt:i4>33</vt:i4>
      </vt:variant>
      <vt:variant>
        <vt:i4>0</vt:i4>
      </vt:variant>
      <vt:variant>
        <vt:i4>5</vt:i4>
      </vt:variant>
      <vt:variant>
        <vt:lpwstr>http://www.ganymed.ethz.ch/ssh2</vt:lpwstr>
      </vt:variant>
      <vt:variant>
        <vt:lpwstr/>
      </vt:variant>
      <vt:variant>
        <vt:i4>1572921</vt:i4>
      </vt:variant>
      <vt:variant>
        <vt:i4>26</vt:i4>
      </vt:variant>
      <vt:variant>
        <vt:i4>0</vt:i4>
      </vt:variant>
      <vt:variant>
        <vt:i4>5</vt:i4>
      </vt:variant>
      <vt:variant>
        <vt:lpwstr/>
      </vt:variant>
      <vt:variant>
        <vt:lpwstr>_Toc352192192</vt:lpwstr>
      </vt:variant>
      <vt:variant>
        <vt:i4>1572921</vt:i4>
      </vt:variant>
      <vt:variant>
        <vt:i4>20</vt:i4>
      </vt:variant>
      <vt:variant>
        <vt:i4>0</vt:i4>
      </vt:variant>
      <vt:variant>
        <vt:i4>5</vt:i4>
      </vt:variant>
      <vt:variant>
        <vt:lpwstr/>
      </vt:variant>
      <vt:variant>
        <vt:lpwstr>_Toc352192191</vt:lpwstr>
      </vt:variant>
      <vt:variant>
        <vt:i4>1572921</vt:i4>
      </vt:variant>
      <vt:variant>
        <vt:i4>14</vt:i4>
      </vt:variant>
      <vt:variant>
        <vt:i4>0</vt:i4>
      </vt:variant>
      <vt:variant>
        <vt:i4>5</vt:i4>
      </vt:variant>
      <vt:variant>
        <vt:lpwstr/>
      </vt:variant>
      <vt:variant>
        <vt:lpwstr>_Toc352192190</vt:lpwstr>
      </vt:variant>
      <vt:variant>
        <vt:i4>1638457</vt:i4>
      </vt:variant>
      <vt:variant>
        <vt:i4>8</vt:i4>
      </vt:variant>
      <vt:variant>
        <vt:i4>0</vt:i4>
      </vt:variant>
      <vt:variant>
        <vt:i4>5</vt:i4>
      </vt:variant>
      <vt:variant>
        <vt:lpwstr/>
      </vt:variant>
      <vt:variant>
        <vt:lpwstr>_Toc352192189</vt:lpwstr>
      </vt:variant>
      <vt:variant>
        <vt:i4>1638457</vt:i4>
      </vt:variant>
      <vt:variant>
        <vt:i4>2</vt:i4>
      </vt:variant>
      <vt:variant>
        <vt:i4>0</vt:i4>
      </vt:variant>
      <vt:variant>
        <vt:i4>5</vt:i4>
      </vt:variant>
      <vt:variant>
        <vt:lpwstr/>
      </vt:variant>
      <vt:variant>
        <vt:lpwstr>_Toc352192188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Document was created by {applicationname}, version: {version}</dc:description>
  <cp:lastModifiedBy>Neo</cp:lastModifiedBy>
  <cp:revision>2</cp:revision>
  <cp:lastPrinted>2013-04-01T01:56:00Z</cp:lastPrinted>
  <dcterms:created xsi:type="dcterms:W3CDTF">2014-05-05T01:42:00Z</dcterms:created>
  <dcterms:modified xsi:type="dcterms:W3CDTF">2014-05-05T01:42:00Z</dcterms:modified>
</cp:coreProperties>
</file>